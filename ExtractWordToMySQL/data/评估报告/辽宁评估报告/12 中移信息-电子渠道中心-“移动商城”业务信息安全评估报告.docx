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0DC" w:rsidRDefault="00A11D47">
      <w:pPr>
        <w:widowControl/>
        <w:jc w:val="right"/>
        <w:rPr>
          <w:color w:val="000000"/>
          <w:kern w:val="0"/>
          <w:sz w:val="28"/>
          <w:szCs w:val="28"/>
        </w:rPr>
      </w:pPr>
      <w:r>
        <w:rPr>
          <w:b/>
          <w:color w:val="000000"/>
          <w:sz w:val="28"/>
          <w:szCs w:val="28"/>
        </w:rPr>
        <w:t>报告编号：</w:t>
      </w:r>
      <w:r>
        <w:rPr>
          <w:b/>
          <w:kern w:val="0"/>
          <w:sz w:val="28"/>
          <w:szCs w:val="28"/>
        </w:rPr>
        <w:t>201</w:t>
      </w:r>
      <w:r w:rsidR="00501D6C">
        <w:rPr>
          <w:rFonts w:hint="eastAsia"/>
          <w:b/>
          <w:kern w:val="0"/>
          <w:sz w:val="28"/>
          <w:szCs w:val="28"/>
        </w:rPr>
        <w:t>9</w:t>
      </w:r>
      <w:r>
        <w:rPr>
          <w:b/>
          <w:kern w:val="0"/>
          <w:sz w:val="28"/>
          <w:szCs w:val="28"/>
        </w:rPr>
        <w:t>-</w:t>
      </w:r>
      <w:r>
        <w:rPr>
          <w:rFonts w:hint="eastAsia"/>
          <w:b/>
          <w:kern w:val="0"/>
          <w:sz w:val="28"/>
          <w:szCs w:val="28"/>
        </w:rPr>
        <w:t>XAPG</w:t>
      </w:r>
      <w:r>
        <w:rPr>
          <w:b/>
          <w:kern w:val="0"/>
          <w:sz w:val="28"/>
          <w:szCs w:val="28"/>
        </w:rPr>
        <w:t>–</w:t>
      </w:r>
      <w:r w:rsidR="00501D6C">
        <w:rPr>
          <w:rFonts w:hint="eastAsia"/>
          <w:b/>
          <w:kern w:val="0"/>
          <w:sz w:val="28"/>
          <w:szCs w:val="28"/>
        </w:rPr>
        <w:t>ZYXX</w:t>
      </w:r>
      <w:r>
        <w:rPr>
          <w:b/>
          <w:kern w:val="0"/>
          <w:sz w:val="28"/>
          <w:szCs w:val="28"/>
        </w:rPr>
        <w:t>-</w:t>
      </w:r>
      <w:r w:rsidR="00501D6C">
        <w:rPr>
          <w:rFonts w:hint="eastAsia"/>
          <w:b/>
          <w:kern w:val="0"/>
          <w:sz w:val="28"/>
          <w:szCs w:val="28"/>
        </w:rPr>
        <w:t>0</w:t>
      </w:r>
      <w:r w:rsidR="0074345B">
        <w:rPr>
          <w:rFonts w:hint="eastAsia"/>
          <w:b/>
          <w:kern w:val="0"/>
          <w:sz w:val="28"/>
          <w:szCs w:val="28"/>
        </w:rPr>
        <w:t>8</w:t>
      </w:r>
    </w:p>
    <w:p w:rsidR="00EF60DC" w:rsidRDefault="00EF60DC">
      <w:pPr>
        <w:widowControl/>
        <w:jc w:val="right"/>
        <w:rPr>
          <w:color w:val="000000"/>
          <w:kern w:val="0"/>
          <w:sz w:val="28"/>
          <w:szCs w:val="28"/>
        </w:rPr>
      </w:pPr>
    </w:p>
    <w:p w:rsidR="00EF60DC" w:rsidRDefault="00EF60DC">
      <w:pPr>
        <w:pStyle w:val="afff0"/>
        <w:ind w:firstLine="420"/>
        <w:rPr>
          <w:rFonts w:ascii="Times New Roman"/>
          <w:color w:val="000000"/>
        </w:rPr>
      </w:pPr>
    </w:p>
    <w:p w:rsidR="00EF60DC" w:rsidRPr="004C736D" w:rsidRDefault="00EF60DC" w:rsidP="00063080">
      <w:pPr>
        <w:spacing w:beforeLines="100" w:afterLines="100" w:line="480" w:lineRule="auto"/>
        <w:jc w:val="center"/>
        <w:rPr>
          <w:b/>
          <w:sz w:val="44"/>
          <w:szCs w:val="44"/>
        </w:rPr>
      </w:pPr>
    </w:p>
    <w:p w:rsidR="00EF60DC" w:rsidRDefault="00EF60DC" w:rsidP="00063080">
      <w:pPr>
        <w:spacing w:beforeLines="100" w:afterLines="100" w:line="480" w:lineRule="auto"/>
        <w:jc w:val="center"/>
        <w:rPr>
          <w:b/>
          <w:sz w:val="44"/>
          <w:szCs w:val="44"/>
        </w:rPr>
      </w:pPr>
    </w:p>
    <w:p w:rsidR="00EF60DC" w:rsidRDefault="00EF60DC" w:rsidP="00063080">
      <w:pPr>
        <w:spacing w:beforeLines="100" w:afterLines="100" w:line="480" w:lineRule="auto"/>
        <w:jc w:val="center"/>
        <w:rPr>
          <w:b/>
          <w:sz w:val="44"/>
          <w:szCs w:val="44"/>
        </w:rPr>
      </w:pPr>
    </w:p>
    <w:p w:rsidR="00EF60DC" w:rsidRDefault="00EF60DC" w:rsidP="00063080">
      <w:pPr>
        <w:spacing w:beforeLines="100" w:afterLines="100" w:line="480" w:lineRule="auto"/>
        <w:jc w:val="center"/>
        <w:rPr>
          <w:b/>
          <w:sz w:val="44"/>
          <w:szCs w:val="44"/>
        </w:rPr>
      </w:pPr>
    </w:p>
    <w:p w:rsidR="00EF60DC" w:rsidRDefault="00A11D47">
      <w:pPr>
        <w:pStyle w:val="afa"/>
        <w:spacing w:after="0" w:line="560" w:lineRule="exact"/>
        <w:ind w:left="0"/>
        <w:jc w:val="center"/>
        <w:rPr>
          <w:b/>
          <w:sz w:val="44"/>
          <w:szCs w:val="44"/>
        </w:rPr>
      </w:pPr>
      <w:r>
        <w:rPr>
          <w:rFonts w:eastAsia="方正小标宋简体"/>
          <w:kern w:val="0"/>
          <w:sz w:val="44"/>
          <w:szCs w:val="44"/>
        </w:rPr>
        <w:t>互联网新技术新业务信息安全评估报告</w:t>
      </w:r>
    </w:p>
    <w:p w:rsidR="00EF60DC" w:rsidRDefault="00EF60DC" w:rsidP="00063080">
      <w:pPr>
        <w:spacing w:beforeLines="100" w:afterLines="100" w:line="480" w:lineRule="auto"/>
        <w:jc w:val="center"/>
        <w:rPr>
          <w:b/>
          <w:sz w:val="32"/>
          <w:szCs w:val="44"/>
        </w:rPr>
      </w:pPr>
    </w:p>
    <w:p w:rsidR="00EF60DC" w:rsidRPr="00F43DF9" w:rsidRDefault="00EF60DC">
      <w:pPr>
        <w:spacing w:line="360" w:lineRule="auto"/>
        <w:jc w:val="center"/>
        <w:rPr>
          <w:b/>
          <w:sz w:val="32"/>
          <w:szCs w:val="44"/>
        </w:rPr>
      </w:pPr>
    </w:p>
    <w:tbl>
      <w:tblPr>
        <w:tblStyle w:val="aff7"/>
        <w:tblW w:w="7407" w:type="dxa"/>
        <w:jc w:val="center"/>
        <w:tblLayout w:type="fixed"/>
        <w:tblLook w:val="04A0"/>
      </w:tblPr>
      <w:tblGrid>
        <w:gridCol w:w="1704"/>
        <w:gridCol w:w="5703"/>
      </w:tblGrid>
      <w:tr w:rsidR="00EF60DC">
        <w:trPr>
          <w:trHeight w:hRule="exact" w:val="567"/>
          <w:jc w:val="center"/>
        </w:trPr>
        <w:tc>
          <w:tcPr>
            <w:tcW w:w="1704" w:type="dxa"/>
            <w:tcBorders>
              <w:top w:val="nil"/>
              <w:left w:val="nil"/>
              <w:bottom w:val="nil"/>
              <w:right w:val="nil"/>
            </w:tcBorders>
          </w:tcPr>
          <w:p w:rsidR="00EF60DC" w:rsidRDefault="00A11D47">
            <w:pPr>
              <w:wordWrap w:val="0"/>
              <w:spacing w:line="360" w:lineRule="auto"/>
              <w:jc w:val="right"/>
              <w:rPr>
                <w:b/>
                <w:sz w:val="32"/>
                <w:szCs w:val="44"/>
              </w:rPr>
            </w:pPr>
            <w:r>
              <w:rPr>
                <w:b/>
                <w:sz w:val="32"/>
                <w:szCs w:val="44"/>
              </w:rPr>
              <w:t>委托单</w:t>
            </w:r>
            <w:r w:rsidR="00AE40C3">
              <w:rPr>
                <w:b/>
                <w:sz w:val="32"/>
                <w:szCs w:val="44"/>
              </w:rPr>
              <w:t>位</w:t>
            </w:r>
            <w:r>
              <w:rPr>
                <w:b/>
                <w:sz w:val="32"/>
                <w:szCs w:val="44"/>
              </w:rPr>
              <w:t>位：</w:t>
            </w:r>
          </w:p>
        </w:tc>
        <w:tc>
          <w:tcPr>
            <w:tcW w:w="5703" w:type="dxa"/>
            <w:tcBorders>
              <w:top w:val="nil"/>
              <w:left w:val="nil"/>
              <w:right w:val="nil"/>
            </w:tcBorders>
          </w:tcPr>
          <w:p w:rsidR="00EF60DC" w:rsidRDefault="009F3625" w:rsidP="00201FF6">
            <w:pPr>
              <w:spacing w:line="360" w:lineRule="auto"/>
              <w:jc w:val="center"/>
              <w:rPr>
                <w:b/>
                <w:sz w:val="32"/>
                <w:szCs w:val="44"/>
              </w:rPr>
            </w:pPr>
            <w:del w:id="0" w:author="tianjin" w:date="2019-08-22T15:39:00Z">
              <w:r w:rsidDel="00054579">
                <w:rPr>
                  <w:rFonts w:ascii="仿宋" w:eastAsia="仿宋" w:hAnsi="仿宋" w:hint="eastAsia"/>
                  <w:kern w:val="0"/>
                  <w:sz w:val="30"/>
                  <w:szCs w:val="30"/>
                </w:rPr>
                <w:delText>中国</w:delText>
              </w:r>
              <w:r w:rsidR="00201FF6" w:rsidDel="00054579">
                <w:rPr>
                  <w:rFonts w:ascii="仿宋" w:eastAsia="仿宋" w:hAnsi="仿宋" w:hint="eastAsia"/>
                  <w:kern w:val="0"/>
                  <w:sz w:val="30"/>
                  <w:szCs w:val="30"/>
                </w:rPr>
                <w:delText>移动信息技术有限公司</w:delText>
              </w:r>
            </w:del>
            <w:ins w:id="1" w:author="tianjin" w:date="2019-08-22T15:39:00Z">
              <w:r w:rsidR="00054579">
                <w:rPr>
                  <w:rFonts w:ascii="仿宋" w:eastAsia="仿宋" w:hAnsi="仿宋" w:hint="eastAsia"/>
                  <w:kern w:val="0"/>
                  <w:sz w:val="30"/>
                  <w:szCs w:val="30"/>
                </w:rPr>
                <w:t>中移信息技术有限公司</w:t>
              </w:r>
            </w:ins>
          </w:p>
        </w:tc>
      </w:tr>
      <w:tr w:rsidR="00EF60DC">
        <w:trPr>
          <w:trHeight w:hRule="exact" w:val="567"/>
          <w:jc w:val="center"/>
        </w:trPr>
        <w:tc>
          <w:tcPr>
            <w:tcW w:w="1704" w:type="dxa"/>
            <w:tcBorders>
              <w:top w:val="nil"/>
              <w:left w:val="nil"/>
              <w:bottom w:val="nil"/>
              <w:right w:val="nil"/>
            </w:tcBorders>
          </w:tcPr>
          <w:p w:rsidR="00EF60DC" w:rsidRDefault="00A11D47">
            <w:pPr>
              <w:wordWrap w:val="0"/>
              <w:spacing w:line="360" w:lineRule="auto"/>
              <w:jc w:val="right"/>
              <w:rPr>
                <w:b/>
                <w:sz w:val="32"/>
                <w:szCs w:val="44"/>
              </w:rPr>
            </w:pPr>
            <w:r>
              <w:rPr>
                <w:b/>
                <w:sz w:val="32"/>
                <w:szCs w:val="44"/>
              </w:rPr>
              <w:t>业务名</w:t>
            </w:r>
            <w:r w:rsidR="00AE40C3">
              <w:rPr>
                <w:b/>
                <w:sz w:val="32"/>
                <w:szCs w:val="44"/>
              </w:rPr>
              <w:t>称</w:t>
            </w:r>
            <w:r>
              <w:rPr>
                <w:b/>
                <w:sz w:val="32"/>
                <w:szCs w:val="44"/>
              </w:rPr>
              <w:t>称：</w:t>
            </w:r>
          </w:p>
        </w:tc>
        <w:tc>
          <w:tcPr>
            <w:tcW w:w="5703" w:type="dxa"/>
            <w:tcBorders>
              <w:left w:val="nil"/>
              <w:right w:val="nil"/>
            </w:tcBorders>
          </w:tcPr>
          <w:p w:rsidR="00EF60DC" w:rsidRDefault="00201FF6" w:rsidP="004C736D">
            <w:pPr>
              <w:spacing w:line="360" w:lineRule="auto"/>
              <w:jc w:val="center"/>
              <w:rPr>
                <w:b/>
                <w:sz w:val="32"/>
                <w:szCs w:val="44"/>
              </w:rPr>
            </w:pPr>
            <w:r>
              <w:rPr>
                <w:rFonts w:ascii="仿宋" w:eastAsia="仿宋" w:hAnsi="仿宋" w:hint="eastAsia"/>
                <w:kern w:val="0"/>
                <w:sz w:val="32"/>
                <w:szCs w:val="44"/>
              </w:rPr>
              <w:t>移动商城</w:t>
            </w:r>
          </w:p>
        </w:tc>
      </w:tr>
    </w:tbl>
    <w:p w:rsidR="00EF60DC" w:rsidRDefault="00EF60DC" w:rsidP="00063080">
      <w:pPr>
        <w:spacing w:beforeLines="100" w:afterLines="100" w:line="480" w:lineRule="auto"/>
        <w:jc w:val="center"/>
        <w:rPr>
          <w:b/>
          <w:sz w:val="32"/>
          <w:szCs w:val="44"/>
        </w:rPr>
      </w:pPr>
    </w:p>
    <w:p w:rsidR="00EF60DC" w:rsidRDefault="00EF60DC" w:rsidP="00063080">
      <w:pPr>
        <w:spacing w:beforeLines="100" w:afterLines="100" w:line="480" w:lineRule="auto"/>
        <w:jc w:val="center"/>
        <w:rPr>
          <w:rFonts w:eastAsia="仿宋_GB2312"/>
          <w:b/>
          <w:sz w:val="44"/>
          <w:szCs w:val="44"/>
        </w:rPr>
        <w:pPrChange w:id="2" w:author="lw" w:date="2019-10-09T16:17:00Z">
          <w:pPr>
            <w:spacing w:beforeLines="100" w:afterLines="100" w:line="480" w:lineRule="auto"/>
            <w:jc w:val="center"/>
          </w:pPr>
        </w:pPrChange>
      </w:pPr>
    </w:p>
    <w:p w:rsidR="00EF60DC" w:rsidRDefault="00EF60DC" w:rsidP="00063080">
      <w:pPr>
        <w:spacing w:beforeLines="100" w:afterLines="100" w:line="480" w:lineRule="auto"/>
        <w:jc w:val="center"/>
        <w:rPr>
          <w:rFonts w:eastAsia="仿宋_GB2312"/>
          <w:b/>
          <w:sz w:val="44"/>
          <w:szCs w:val="44"/>
        </w:rPr>
        <w:pPrChange w:id="3" w:author="lw" w:date="2019-10-09T16:17:00Z">
          <w:pPr>
            <w:spacing w:beforeLines="100" w:afterLines="100" w:line="480" w:lineRule="auto"/>
            <w:jc w:val="center"/>
          </w:pPr>
        </w:pPrChange>
      </w:pPr>
    </w:p>
    <w:p w:rsidR="00EF60DC" w:rsidRDefault="00A11D47">
      <w:pPr>
        <w:jc w:val="center"/>
        <w:rPr>
          <w:rFonts w:eastAsia="仿宋_GB2312"/>
          <w:b/>
          <w:sz w:val="32"/>
          <w:szCs w:val="32"/>
        </w:rPr>
      </w:pPr>
      <w:r>
        <w:rPr>
          <w:rFonts w:eastAsia="仿宋_GB2312"/>
          <w:b/>
          <w:sz w:val="32"/>
          <w:szCs w:val="32"/>
        </w:rPr>
        <w:t>评估单位：国家计算机网络与信息安全管理中心</w:t>
      </w:r>
    </w:p>
    <w:p w:rsidR="00EF60DC" w:rsidRDefault="00A11D47">
      <w:pPr>
        <w:jc w:val="center"/>
        <w:rPr>
          <w:rFonts w:eastAsia="仿宋_GB2312"/>
          <w:b/>
          <w:sz w:val="32"/>
          <w:szCs w:val="32"/>
        </w:rPr>
      </w:pPr>
      <w:r>
        <w:rPr>
          <w:rFonts w:eastAsia="仿宋_GB2312"/>
          <w:b/>
          <w:sz w:val="32"/>
          <w:szCs w:val="32"/>
        </w:rPr>
        <w:t>201</w:t>
      </w:r>
      <w:r w:rsidR="00201FF6">
        <w:rPr>
          <w:rFonts w:eastAsia="仿宋_GB2312" w:hint="eastAsia"/>
          <w:b/>
          <w:sz w:val="32"/>
          <w:szCs w:val="32"/>
        </w:rPr>
        <w:t>9</w:t>
      </w:r>
      <w:r>
        <w:rPr>
          <w:rFonts w:eastAsia="仿宋_GB2312"/>
          <w:b/>
          <w:sz w:val="32"/>
          <w:szCs w:val="32"/>
        </w:rPr>
        <w:t>年</w:t>
      </w:r>
      <w:r w:rsidR="00201FF6">
        <w:rPr>
          <w:rFonts w:eastAsia="仿宋_GB2312" w:hint="eastAsia"/>
          <w:b/>
          <w:sz w:val="32"/>
          <w:szCs w:val="32"/>
        </w:rPr>
        <w:t>1</w:t>
      </w:r>
      <w:r>
        <w:rPr>
          <w:rFonts w:eastAsia="仿宋_GB2312"/>
          <w:b/>
          <w:sz w:val="32"/>
          <w:szCs w:val="32"/>
        </w:rPr>
        <w:t>月</w:t>
      </w:r>
    </w:p>
    <w:p w:rsidR="00EF60DC" w:rsidRDefault="00EF60DC">
      <w:pPr>
        <w:jc w:val="center"/>
        <w:rPr>
          <w:rFonts w:eastAsia="仿宋_GB2312"/>
          <w:b/>
          <w:sz w:val="32"/>
          <w:szCs w:val="32"/>
        </w:rPr>
        <w:sectPr w:rsidR="00EF60DC">
          <w:headerReference w:type="even" r:id="rId9"/>
          <w:headerReference w:type="default" r:id="rId10"/>
          <w:footerReference w:type="default" r:id="rId11"/>
          <w:headerReference w:type="first" r:id="rId12"/>
          <w:pgSz w:w="11906" w:h="16838"/>
          <w:pgMar w:top="1440" w:right="1797" w:bottom="1440" w:left="1287" w:header="851" w:footer="992" w:gutter="0"/>
          <w:cols w:space="425"/>
          <w:docGrid w:type="lines" w:linePitch="312"/>
        </w:sectPr>
      </w:pPr>
    </w:p>
    <w:sdt>
      <w:sdtPr>
        <w:rPr>
          <w:rFonts w:ascii="Times New Roman" w:eastAsia="仿宋_GB2312" w:hAnsi="Times New Roman" w:cs="Times New Roman"/>
          <w:b w:val="0"/>
          <w:bCs w:val="0"/>
          <w:caps/>
          <w:smallCaps/>
          <w:color w:val="auto"/>
          <w:kern w:val="2"/>
          <w:lang w:val="zh-CN"/>
        </w:rPr>
        <w:id w:val="-394050547"/>
        <w:docPartObj>
          <w:docPartGallery w:val="Table of Contents"/>
          <w:docPartUnique/>
        </w:docPartObj>
      </w:sdtPr>
      <w:sdtEndPr>
        <w:rPr>
          <w:b/>
          <w:bCs/>
          <w:smallCaps w:val="0"/>
        </w:rPr>
      </w:sdtEndPr>
      <w:sdtContent>
        <w:p w:rsidR="00EF60DC" w:rsidRDefault="00A11D47">
          <w:pPr>
            <w:pStyle w:val="TOC1"/>
            <w:spacing w:before="0" w:line="540" w:lineRule="exact"/>
            <w:jc w:val="center"/>
            <w:rPr>
              <w:rFonts w:ascii="Times New Roman" w:hAnsi="Times New Roman" w:cs="Times New Roman"/>
              <w:sz w:val="36"/>
              <w:szCs w:val="36"/>
            </w:rPr>
          </w:pPr>
          <w:r>
            <w:rPr>
              <w:rFonts w:ascii="Times New Roman" w:hAnsi="Times New Roman" w:cs="Times New Roman"/>
              <w:color w:val="auto"/>
              <w:sz w:val="36"/>
              <w:szCs w:val="36"/>
              <w:lang w:val="zh-CN"/>
            </w:rPr>
            <w:t>目录</w:t>
          </w:r>
        </w:p>
        <w:p w:rsidR="001C33F6" w:rsidRDefault="00312465">
          <w:pPr>
            <w:pStyle w:val="10"/>
            <w:rPr>
              <w:rFonts w:asciiTheme="minorHAnsi" w:eastAsiaTheme="minorEastAsia" w:cstheme="minorBidi"/>
              <w:b w:val="0"/>
              <w:bCs w:val="0"/>
              <w:caps w:val="0"/>
              <w:noProof/>
              <w:sz w:val="21"/>
              <w:szCs w:val="22"/>
            </w:rPr>
          </w:pPr>
          <w:r>
            <w:rPr>
              <w:rFonts w:ascii="Times New Roman" w:hAnsi="Times New Roman" w:cs="Times New Roman"/>
            </w:rPr>
            <w:fldChar w:fldCharType="begin"/>
          </w:r>
          <w:r w:rsidR="00A11D47">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5288127" w:history="1">
            <w:r w:rsidR="001C33F6" w:rsidRPr="00B437D0">
              <w:rPr>
                <w:rStyle w:val="aff4"/>
                <w:rFonts w:eastAsia="仿宋_GB2312"/>
                <w:noProof/>
              </w:rPr>
              <w:t xml:space="preserve">1 </w:t>
            </w:r>
            <w:r w:rsidR="001C33F6" w:rsidRPr="00B437D0">
              <w:rPr>
                <w:rStyle w:val="aff4"/>
                <w:rFonts w:eastAsia="仿宋_GB2312" w:hint="eastAsia"/>
                <w:noProof/>
              </w:rPr>
              <w:t>业务基本情况介绍</w:t>
            </w:r>
            <w:r w:rsidR="001C33F6">
              <w:rPr>
                <w:noProof/>
                <w:webHidden/>
              </w:rPr>
              <w:tab/>
            </w:r>
            <w:r>
              <w:rPr>
                <w:noProof/>
                <w:webHidden/>
              </w:rPr>
              <w:fldChar w:fldCharType="begin"/>
            </w:r>
            <w:r w:rsidR="001C33F6">
              <w:rPr>
                <w:noProof/>
                <w:webHidden/>
              </w:rPr>
              <w:instrText xml:space="preserve"> PAGEREF _Toc525288127 \h </w:instrText>
            </w:r>
            <w:r>
              <w:rPr>
                <w:noProof/>
                <w:webHidden/>
              </w:rPr>
            </w:r>
            <w:r>
              <w:rPr>
                <w:noProof/>
                <w:webHidden/>
              </w:rPr>
              <w:fldChar w:fldCharType="separate"/>
            </w:r>
            <w:r w:rsidR="00CB1745">
              <w:rPr>
                <w:noProof/>
                <w:webHidden/>
              </w:rPr>
              <w:t>3</w:t>
            </w:r>
            <w:r>
              <w:rPr>
                <w:noProof/>
                <w:webHidden/>
              </w:rPr>
              <w:fldChar w:fldCharType="end"/>
            </w:r>
          </w:hyperlink>
        </w:p>
        <w:p w:rsidR="001C33F6" w:rsidRDefault="00312465">
          <w:pPr>
            <w:pStyle w:val="20"/>
            <w:rPr>
              <w:rFonts w:asciiTheme="minorHAnsi" w:eastAsiaTheme="minorEastAsia" w:cstheme="minorBidi"/>
              <w:smallCaps w:val="0"/>
              <w:noProof/>
              <w:sz w:val="21"/>
              <w:szCs w:val="22"/>
            </w:rPr>
          </w:pPr>
          <w:hyperlink w:anchor="_Toc525288128" w:history="1">
            <w:r w:rsidR="001C33F6" w:rsidRPr="00B437D0">
              <w:rPr>
                <w:rStyle w:val="aff4"/>
                <w:rFonts w:eastAsia="仿宋_GB2312"/>
                <w:noProof/>
              </w:rPr>
              <w:t xml:space="preserve">1.1 </w:t>
            </w:r>
            <w:r w:rsidR="001C33F6" w:rsidRPr="00B437D0">
              <w:rPr>
                <w:rStyle w:val="aff4"/>
                <w:rFonts w:eastAsia="仿宋_GB2312" w:hint="eastAsia"/>
                <w:noProof/>
              </w:rPr>
              <w:t>业务名称</w:t>
            </w:r>
            <w:r w:rsidR="001C33F6">
              <w:rPr>
                <w:noProof/>
                <w:webHidden/>
              </w:rPr>
              <w:tab/>
            </w:r>
            <w:r>
              <w:rPr>
                <w:noProof/>
                <w:webHidden/>
              </w:rPr>
              <w:fldChar w:fldCharType="begin"/>
            </w:r>
            <w:r w:rsidR="001C33F6">
              <w:rPr>
                <w:noProof/>
                <w:webHidden/>
              </w:rPr>
              <w:instrText xml:space="preserve"> PAGEREF _Toc525288128 \h </w:instrText>
            </w:r>
            <w:r>
              <w:rPr>
                <w:noProof/>
                <w:webHidden/>
              </w:rPr>
            </w:r>
            <w:r>
              <w:rPr>
                <w:noProof/>
                <w:webHidden/>
              </w:rPr>
              <w:fldChar w:fldCharType="separate"/>
            </w:r>
            <w:r w:rsidR="00CB1745">
              <w:rPr>
                <w:noProof/>
                <w:webHidden/>
              </w:rPr>
              <w:t>3</w:t>
            </w:r>
            <w:r>
              <w:rPr>
                <w:noProof/>
                <w:webHidden/>
              </w:rPr>
              <w:fldChar w:fldCharType="end"/>
            </w:r>
          </w:hyperlink>
        </w:p>
        <w:p w:rsidR="001C33F6" w:rsidRDefault="00312465">
          <w:pPr>
            <w:pStyle w:val="20"/>
            <w:rPr>
              <w:rFonts w:asciiTheme="minorHAnsi" w:eastAsiaTheme="minorEastAsia" w:cstheme="minorBidi"/>
              <w:smallCaps w:val="0"/>
              <w:noProof/>
              <w:sz w:val="21"/>
              <w:szCs w:val="22"/>
            </w:rPr>
          </w:pPr>
          <w:hyperlink w:anchor="_Toc525288129" w:history="1">
            <w:r w:rsidR="001C33F6" w:rsidRPr="00B437D0">
              <w:rPr>
                <w:rStyle w:val="aff4"/>
                <w:rFonts w:eastAsia="仿宋_GB2312"/>
                <w:noProof/>
              </w:rPr>
              <w:t xml:space="preserve">1.2 </w:t>
            </w:r>
            <w:r w:rsidR="001C33F6" w:rsidRPr="00B437D0">
              <w:rPr>
                <w:rStyle w:val="aff4"/>
                <w:rFonts w:eastAsia="仿宋_GB2312" w:hint="eastAsia"/>
                <w:noProof/>
              </w:rPr>
              <w:t>业务功能介绍</w:t>
            </w:r>
            <w:r w:rsidR="001C33F6">
              <w:rPr>
                <w:noProof/>
                <w:webHidden/>
              </w:rPr>
              <w:tab/>
            </w:r>
            <w:r>
              <w:rPr>
                <w:noProof/>
                <w:webHidden/>
              </w:rPr>
              <w:fldChar w:fldCharType="begin"/>
            </w:r>
            <w:r w:rsidR="001C33F6">
              <w:rPr>
                <w:noProof/>
                <w:webHidden/>
              </w:rPr>
              <w:instrText xml:space="preserve"> PAGEREF _Toc525288129 \h </w:instrText>
            </w:r>
            <w:r>
              <w:rPr>
                <w:noProof/>
                <w:webHidden/>
              </w:rPr>
            </w:r>
            <w:r>
              <w:rPr>
                <w:noProof/>
                <w:webHidden/>
              </w:rPr>
              <w:fldChar w:fldCharType="separate"/>
            </w:r>
            <w:r w:rsidR="00CB1745">
              <w:rPr>
                <w:noProof/>
                <w:webHidden/>
              </w:rPr>
              <w:t>3</w:t>
            </w:r>
            <w:r>
              <w:rPr>
                <w:noProof/>
                <w:webHidden/>
              </w:rPr>
              <w:fldChar w:fldCharType="end"/>
            </w:r>
          </w:hyperlink>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"_Toc525288130" </w:instrText>
          </w:r>
          <w:r>
            <w:fldChar w:fldCharType="separate"/>
          </w:r>
          <w:r w:rsidR="001C33F6" w:rsidRPr="00B437D0">
            <w:rPr>
              <w:rStyle w:val="aff4"/>
              <w:rFonts w:eastAsia="仿宋_GB2312"/>
              <w:noProof/>
            </w:rPr>
            <w:t>1.3</w:t>
          </w:r>
          <w:r w:rsidR="001C33F6" w:rsidRPr="00B437D0">
            <w:rPr>
              <w:rStyle w:val="aff4"/>
              <w:rFonts w:eastAsia="仿宋_GB2312" w:hint="eastAsia"/>
              <w:noProof/>
            </w:rPr>
            <w:t>技术实现方式介绍</w:t>
          </w:r>
          <w:r w:rsidR="001C33F6">
            <w:rPr>
              <w:noProof/>
              <w:webHidden/>
            </w:rPr>
            <w:tab/>
          </w:r>
          <w:r>
            <w:rPr>
              <w:noProof/>
              <w:webHidden/>
            </w:rPr>
            <w:fldChar w:fldCharType="begin"/>
          </w:r>
          <w:r w:rsidR="001C33F6">
            <w:rPr>
              <w:noProof/>
              <w:webHidden/>
            </w:rPr>
            <w:instrText xml:space="preserve"> PAGEREF _Toc525288130 \h </w:instrText>
          </w:r>
          <w:r>
            <w:rPr>
              <w:noProof/>
              <w:webHidden/>
            </w:rPr>
          </w:r>
          <w:r>
            <w:rPr>
              <w:noProof/>
              <w:webHidden/>
            </w:rPr>
            <w:fldChar w:fldCharType="separate"/>
          </w:r>
          <w:ins w:id="4" w:author="tianjin" w:date="2019-08-22T17:00:00Z">
            <w:r w:rsidR="00CB1745">
              <w:rPr>
                <w:noProof/>
                <w:webHidden/>
              </w:rPr>
              <w:t>6</w:t>
            </w:r>
          </w:ins>
          <w:del w:id="5" w:author="tianjin" w:date="2019-08-22T11:02:00Z">
            <w:r w:rsidR="008A5ECB" w:rsidDel="00BF6091">
              <w:rPr>
                <w:noProof/>
                <w:webHidden/>
              </w:rPr>
              <w:delText>5</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"_Toc525288131" </w:instrText>
          </w:r>
          <w:r>
            <w:fldChar w:fldCharType="separate"/>
          </w:r>
          <w:r w:rsidR="001C33F6" w:rsidRPr="00B437D0">
            <w:rPr>
              <w:rStyle w:val="aff4"/>
              <w:rFonts w:eastAsia="仿宋_GB2312"/>
              <w:noProof/>
            </w:rPr>
            <w:t>1.4</w:t>
          </w:r>
          <w:r w:rsidR="001C33F6" w:rsidRPr="00B437D0">
            <w:rPr>
              <w:rStyle w:val="aff4"/>
              <w:rFonts w:eastAsia="仿宋_GB2312" w:hint="eastAsia"/>
              <w:noProof/>
            </w:rPr>
            <w:t>用户规模</w:t>
          </w:r>
          <w:r w:rsidR="001C33F6">
            <w:rPr>
              <w:noProof/>
              <w:webHidden/>
            </w:rPr>
            <w:tab/>
          </w:r>
          <w:r>
            <w:rPr>
              <w:noProof/>
              <w:webHidden/>
            </w:rPr>
            <w:fldChar w:fldCharType="begin"/>
          </w:r>
          <w:r w:rsidR="001C33F6">
            <w:rPr>
              <w:noProof/>
              <w:webHidden/>
            </w:rPr>
            <w:instrText xml:space="preserve"> PAGEREF _Toc525288131 \h </w:instrText>
          </w:r>
          <w:r>
            <w:rPr>
              <w:noProof/>
              <w:webHidden/>
            </w:rPr>
          </w:r>
          <w:r>
            <w:rPr>
              <w:noProof/>
              <w:webHidden/>
            </w:rPr>
            <w:fldChar w:fldCharType="separate"/>
          </w:r>
          <w:ins w:id="6" w:author="tianjin" w:date="2019-08-22T17:00:00Z">
            <w:r w:rsidR="00CB1745">
              <w:rPr>
                <w:noProof/>
                <w:webHidden/>
              </w:rPr>
              <w:t>6</w:t>
            </w:r>
          </w:ins>
          <w:del w:id="7" w:author="tianjin" w:date="2019-08-22T11:02:00Z">
            <w:r w:rsidR="008A5ECB" w:rsidDel="00BF6091">
              <w:rPr>
                <w:noProof/>
                <w:webHidden/>
              </w:rPr>
              <w:delText>5</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"_Toc525288132" </w:instrText>
          </w:r>
          <w:r>
            <w:fldChar w:fldCharType="separate"/>
          </w:r>
          <w:r w:rsidR="001C33F6" w:rsidRPr="00B437D0">
            <w:rPr>
              <w:rStyle w:val="aff4"/>
              <w:rFonts w:eastAsia="仿宋_GB2312"/>
              <w:noProof/>
            </w:rPr>
            <w:t xml:space="preserve">1.5 </w:t>
          </w:r>
          <w:r w:rsidR="001C33F6" w:rsidRPr="00B437D0">
            <w:rPr>
              <w:rStyle w:val="aff4"/>
              <w:rFonts w:eastAsia="仿宋_GB2312" w:hint="eastAsia"/>
              <w:noProof/>
            </w:rPr>
            <w:t>市场发展情况</w:t>
          </w:r>
          <w:r w:rsidR="001C33F6">
            <w:rPr>
              <w:noProof/>
              <w:webHidden/>
            </w:rPr>
            <w:tab/>
          </w:r>
          <w:r>
            <w:rPr>
              <w:noProof/>
              <w:webHidden/>
            </w:rPr>
            <w:fldChar w:fldCharType="begin"/>
          </w:r>
          <w:r w:rsidR="001C33F6">
            <w:rPr>
              <w:noProof/>
              <w:webHidden/>
            </w:rPr>
            <w:instrText xml:space="preserve"> PAGEREF _Toc525288132 \h </w:instrText>
          </w:r>
          <w:r>
            <w:rPr>
              <w:noProof/>
              <w:webHidden/>
            </w:rPr>
          </w:r>
          <w:r>
            <w:rPr>
              <w:noProof/>
              <w:webHidden/>
            </w:rPr>
            <w:fldChar w:fldCharType="separate"/>
          </w:r>
          <w:ins w:id="8" w:author="tianjin" w:date="2019-08-22T17:00:00Z">
            <w:r w:rsidR="00CB1745">
              <w:rPr>
                <w:noProof/>
                <w:webHidden/>
              </w:rPr>
              <w:t>6</w:t>
            </w:r>
          </w:ins>
          <w:del w:id="9" w:author="tianjin" w:date="2019-08-22T11:02:00Z">
            <w:r w:rsidR="008A5ECB" w:rsidDel="00BF6091">
              <w:rPr>
                <w:noProof/>
                <w:webHidden/>
              </w:rPr>
              <w:delText>5</w:delText>
            </w:r>
          </w:del>
          <w:r>
            <w:rPr>
              <w:noProof/>
              <w:webHidden/>
            </w:rPr>
            <w:fldChar w:fldCharType="end"/>
          </w:r>
          <w:r>
            <w:rPr>
              <w:noProof/>
            </w:rPr>
            <w:fldChar w:fldCharType="end"/>
          </w:r>
        </w:p>
        <w:p w:rsidR="001C33F6" w:rsidRDefault="00312465">
          <w:pPr>
            <w:pStyle w:val="10"/>
            <w:rPr>
              <w:rFonts w:asciiTheme="minorHAnsi" w:eastAsiaTheme="minorEastAsia" w:cstheme="minorBidi"/>
              <w:b w:val="0"/>
              <w:bCs w:val="0"/>
              <w:caps w:val="0"/>
              <w:noProof/>
              <w:sz w:val="21"/>
              <w:szCs w:val="22"/>
            </w:rPr>
          </w:pPr>
          <w:hyperlink w:anchor="_Toc525288133" w:history="1">
            <w:r w:rsidR="001C33F6" w:rsidRPr="00B437D0">
              <w:rPr>
                <w:rStyle w:val="aff4"/>
                <w:rFonts w:eastAsia="仿宋_GB2312"/>
                <w:noProof/>
              </w:rPr>
              <w:t xml:space="preserve">2 </w:t>
            </w:r>
            <w:r w:rsidR="001C33F6" w:rsidRPr="00B437D0">
              <w:rPr>
                <w:rStyle w:val="aff4"/>
                <w:rFonts w:eastAsia="仿宋_GB2312" w:hint="eastAsia"/>
                <w:noProof/>
              </w:rPr>
              <w:t>安全评估情况</w:t>
            </w:r>
            <w:r w:rsidR="001C33F6">
              <w:rPr>
                <w:noProof/>
                <w:webHidden/>
              </w:rPr>
              <w:tab/>
            </w:r>
            <w:r>
              <w:rPr>
                <w:noProof/>
                <w:webHidden/>
              </w:rPr>
              <w:fldChar w:fldCharType="begin"/>
            </w:r>
            <w:r w:rsidR="001C33F6">
              <w:rPr>
                <w:noProof/>
                <w:webHidden/>
              </w:rPr>
              <w:instrText xml:space="preserve"> PAGEREF _Toc525288133 \h </w:instrText>
            </w:r>
            <w:r>
              <w:rPr>
                <w:noProof/>
                <w:webHidden/>
              </w:rPr>
            </w:r>
            <w:r>
              <w:rPr>
                <w:noProof/>
                <w:webHidden/>
              </w:rPr>
              <w:fldChar w:fldCharType="separate"/>
            </w:r>
            <w:r w:rsidR="00CB1745">
              <w:rPr>
                <w:noProof/>
                <w:webHidden/>
              </w:rPr>
              <w:t>6</w:t>
            </w:r>
            <w:r>
              <w:rPr>
                <w:noProof/>
                <w:webHidden/>
              </w:rPr>
              <w:fldChar w:fldCharType="end"/>
            </w:r>
          </w:hyperlink>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"_Toc525288134" </w:instrText>
          </w:r>
          <w:r>
            <w:fldChar w:fldCharType="separate"/>
          </w:r>
          <w:r w:rsidR="001C33F6" w:rsidRPr="00B437D0">
            <w:rPr>
              <w:rStyle w:val="aff4"/>
              <w:rFonts w:eastAsia="仿宋_GB2312"/>
              <w:noProof/>
            </w:rPr>
            <w:t xml:space="preserve">2.1 </w:t>
          </w:r>
          <w:r w:rsidR="001C33F6" w:rsidRPr="00B437D0">
            <w:rPr>
              <w:rStyle w:val="aff4"/>
              <w:rFonts w:eastAsia="仿宋_GB2312" w:hint="eastAsia"/>
              <w:noProof/>
            </w:rPr>
            <w:t>安全评估情况概述</w:t>
          </w:r>
          <w:r w:rsidR="001C33F6">
            <w:rPr>
              <w:noProof/>
              <w:webHidden/>
            </w:rPr>
            <w:tab/>
          </w:r>
          <w:r>
            <w:rPr>
              <w:noProof/>
              <w:webHidden/>
            </w:rPr>
            <w:fldChar w:fldCharType="begin"/>
          </w:r>
          <w:r w:rsidR="001C33F6">
            <w:rPr>
              <w:noProof/>
              <w:webHidden/>
            </w:rPr>
            <w:instrText xml:space="preserve"> PAGEREF _Toc525288134 \h </w:instrText>
          </w:r>
          <w:r>
            <w:rPr>
              <w:noProof/>
              <w:webHidden/>
            </w:rPr>
          </w:r>
          <w:r>
            <w:rPr>
              <w:noProof/>
              <w:webHidden/>
            </w:rPr>
            <w:fldChar w:fldCharType="separate"/>
          </w:r>
          <w:ins w:id="10" w:author="tianjin" w:date="2019-08-22T17:00:00Z">
            <w:r w:rsidR="00CB1745">
              <w:rPr>
                <w:noProof/>
                <w:webHidden/>
              </w:rPr>
              <w:t>7</w:t>
            </w:r>
          </w:ins>
          <w:del w:id="11" w:author="tianjin" w:date="2019-08-22T11:02:00Z">
            <w:r w:rsidR="008A5ECB" w:rsidDel="00BF6091">
              <w:rPr>
                <w:noProof/>
                <w:webHidden/>
              </w:rPr>
              <w:delText>6</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"_Toc525288135" </w:instrText>
          </w:r>
          <w:r>
            <w:fldChar w:fldCharType="separate"/>
          </w:r>
          <w:r w:rsidR="001C33F6" w:rsidRPr="00B437D0">
            <w:rPr>
              <w:rStyle w:val="aff4"/>
              <w:rFonts w:eastAsia="仿宋_GB2312"/>
              <w:noProof/>
            </w:rPr>
            <w:t xml:space="preserve">2.2 </w:t>
          </w:r>
          <w:r w:rsidR="001C33F6" w:rsidRPr="00B437D0">
            <w:rPr>
              <w:rStyle w:val="aff4"/>
              <w:rFonts w:eastAsia="仿宋_GB2312" w:hint="eastAsia"/>
              <w:noProof/>
            </w:rPr>
            <w:t>评估人员组成</w:t>
          </w:r>
          <w:r w:rsidR="001C33F6">
            <w:rPr>
              <w:noProof/>
              <w:webHidden/>
            </w:rPr>
            <w:tab/>
          </w:r>
          <w:r>
            <w:rPr>
              <w:noProof/>
              <w:webHidden/>
            </w:rPr>
            <w:fldChar w:fldCharType="begin"/>
          </w:r>
          <w:r w:rsidR="001C33F6">
            <w:rPr>
              <w:noProof/>
              <w:webHidden/>
            </w:rPr>
            <w:instrText xml:space="preserve"> PAGEREF _Toc525288135 \h </w:instrText>
          </w:r>
          <w:r>
            <w:rPr>
              <w:noProof/>
              <w:webHidden/>
            </w:rPr>
          </w:r>
          <w:r>
            <w:rPr>
              <w:noProof/>
              <w:webHidden/>
            </w:rPr>
            <w:fldChar w:fldCharType="separate"/>
          </w:r>
          <w:ins w:id="12" w:author="tianjin" w:date="2019-08-22T17:00:00Z">
            <w:r w:rsidR="00CB1745">
              <w:rPr>
                <w:rFonts w:hint="eastAsia"/>
                <w:b/>
                <w:bCs/>
                <w:noProof/>
                <w:webHidden/>
              </w:rPr>
              <w:t>错误!未定义书签。</w:t>
            </w:r>
          </w:ins>
          <w:del w:id="13" w:author="tianjin" w:date="2019-08-22T11:02:00Z">
            <w:r w:rsidR="008A5ECB" w:rsidDel="00BF6091">
              <w:rPr>
                <w:noProof/>
                <w:webHidden/>
              </w:rPr>
              <w:delText>9</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"_Toc525288136" </w:instrText>
          </w:r>
          <w:r>
            <w:fldChar w:fldCharType="separate"/>
          </w:r>
          <w:r w:rsidR="001C33F6" w:rsidRPr="00B437D0">
            <w:rPr>
              <w:rStyle w:val="aff4"/>
              <w:rFonts w:eastAsia="仿宋_GB2312"/>
              <w:noProof/>
            </w:rPr>
            <w:t xml:space="preserve">2.3 </w:t>
          </w:r>
          <w:r w:rsidR="001C33F6" w:rsidRPr="00B437D0">
            <w:rPr>
              <w:rStyle w:val="aff4"/>
              <w:rFonts w:eastAsia="仿宋_GB2312" w:hint="eastAsia"/>
              <w:noProof/>
            </w:rPr>
            <w:t>评估实施流程</w:t>
          </w:r>
          <w:r w:rsidR="001C33F6">
            <w:rPr>
              <w:noProof/>
              <w:webHidden/>
            </w:rPr>
            <w:tab/>
          </w:r>
          <w:r>
            <w:rPr>
              <w:noProof/>
              <w:webHidden/>
            </w:rPr>
            <w:fldChar w:fldCharType="begin"/>
          </w:r>
          <w:r w:rsidR="001C33F6">
            <w:rPr>
              <w:noProof/>
              <w:webHidden/>
            </w:rPr>
            <w:instrText xml:space="preserve"> PAGEREF _Toc525288136 \h </w:instrText>
          </w:r>
          <w:r>
            <w:rPr>
              <w:noProof/>
              <w:webHidden/>
            </w:rPr>
          </w:r>
          <w:r>
            <w:rPr>
              <w:noProof/>
              <w:webHidden/>
            </w:rPr>
            <w:fldChar w:fldCharType="separate"/>
          </w:r>
          <w:ins w:id="14" w:author="tianjin" w:date="2019-08-22T17:00:00Z">
            <w:r w:rsidR="00CB1745">
              <w:rPr>
                <w:rFonts w:hint="eastAsia"/>
                <w:b/>
                <w:bCs/>
                <w:noProof/>
                <w:webHidden/>
              </w:rPr>
              <w:t>错误!未定义书签。</w:t>
            </w:r>
          </w:ins>
          <w:del w:id="15" w:author="tianjin" w:date="2019-08-22T11:02:00Z">
            <w:r w:rsidR="008A5ECB" w:rsidDel="00BF6091">
              <w:rPr>
                <w:noProof/>
                <w:webHidden/>
              </w:rPr>
              <w:delText>9</w:delText>
            </w:r>
          </w:del>
          <w:r>
            <w:rPr>
              <w:noProof/>
              <w:webHidden/>
            </w:rPr>
            <w:fldChar w:fldCharType="end"/>
          </w:r>
          <w:r>
            <w:rPr>
              <w:noProof/>
            </w:rPr>
            <w:fldChar w:fldCharType="end"/>
          </w:r>
        </w:p>
        <w:p w:rsidR="001C33F6" w:rsidRDefault="00312465">
          <w:pPr>
            <w:pStyle w:val="10"/>
            <w:rPr>
              <w:rFonts w:asciiTheme="minorHAnsi" w:eastAsiaTheme="minorEastAsia" w:cstheme="minorBidi"/>
              <w:b w:val="0"/>
              <w:bCs w:val="0"/>
              <w:caps w:val="0"/>
              <w:noProof/>
              <w:sz w:val="21"/>
              <w:szCs w:val="22"/>
            </w:rPr>
          </w:pPr>
          <w:r>
            <w:fldChar w:fldCharType="begin"/>
          </w:r>
          <w:r w:rsidR="008B0D67">
            <w:instrText xml:space="preserve"> HYPERLINK \l "_Toc525288137" </w:instrText>
          </w:r>
          <w:r>
            <w:fldChar w:fldCharType="separate"/>
          </w:r>
          <w:r w:rsidR="001C33F6" w:rsidRPr="00B437D0">
            <w:rPr>
              <w:rStyle w:val="aff4"/>
              <w:rFonts w:eastAsia="仿宋_GB2312"/>
              <w:noProof/>
            </w:rPr>
            <w:t xml:space="preserve">3 </w:t>
          </w:r>
          <w:r w:rsidR="001C33F6" w:rsidRPr="00B437D0">
            <w:rPr>
              <w:rStyle w:val="aff4"/>
              <w:rFonts w:eastAsia="仿宋_GB2312" w:hint="eastAsia"/>
              <w:noProof/>
            </w:rPr>
            <w:t>业务安全风险分析</w:t>
          </w:r>
          <w:r w:rsidR="001C33F6">
            <w:rPr>
              <w:noProof/>
              <w:webHidden/>
            </w:rPr>
            <w:tab/>
          </w:r>
          <w:r>
            <w:rPr>
              <w:noProof/>
              <w:webHidden/>
            </w:rPr>
            <w:fldChar w:fldCharType="begin"/>
          </w:r>
          <w:r w:rsidR="001C33F6">
            <w:rPr>
              <w:noProof/>
              <w:webHidden/>
            </w:rPr>
            <w:instrText xml:space="preserve"> PAGEREF _Toc525288137 \h </w:instrText>
          </w:r>
          <w:r>
            <w:rPr>
              <w:noProof/>
              <w:webHidden/>
            </w:rPr>
          </w:r>
          <w:r>
            <w:rPr>
              <w:noProof/>
              <w:webHidden/>
            </w:rPr>
            <w:fldChar w:fldCharType="separate"/>
          </w:r>
          <w:ins w:id="16" w:author="tianjin" w:date="2019-08-22T17:00:00Z">
            <w:r w:rsidR="00CB1745">
              <w:rPr>
                <w:noProof/>
                <w:webHidden/>
              </w:rPr>
              <w:t>7</w:t>
            </w:r>
          </w:ins>
          <w:del w:id="17" w:author="tianjin" w:date="2019-08-22T11:02:00Z">
            <w:r w:rsidR="008A5ECB" w:rsidDel="00BF6091">
              <w:rPr>
                <w:noProof/>
                <w:webHidden/>
              </w:rPr>
              <w:delText>10</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"_Toc525288138" </w:instrText>
          </w:r>
          <w:r>
            <w:fldChar w:fldCharType="separate"/>
          </w:r>
          <w:r w:rsidR="001C33F6" w:rsidRPr="00B437D0">
            <w:rPr>
              <w:rStyle w:val="aff4"/>
              <w:rFonts w:eastAsia="仿宋_GB2312"/>
              <w:noProof/>
            </w:rPr>
            <w:t xml:space="preserve">3.1 </w:t>
          </w:r>
          <w:r w:rsidR="001C33F6" w:rsidRPr="00B437D0">
            <w:rPr>
              <w:rStyle w:val="aff4"/>
              <w:rFonts w:eastAsia="仿宋_GB2312" w:hint="eastAsia"/>
              <w:noProof/>
            </w:rPr>
            <w:t>安全风险分析表</w:t>
          </w:r>
          <w:r w:rsidR="001C33F6">
            <w:rPr>
              <w:noProof/>
              <w:webHidden/>
            </w:rPr>
            <w:tab/>
          </w:r>
          <w:r>
            <w:rPr>
              <w:noProof/>
              <w:webHidden/>
            </w:rPr>
            <w:fldChar w:fldCharType="begin"/>
          </w:r>
          <w:r w:rsidR="001C33F6">
            <w:rPr>
              <w:noProof/>
              <w:webHidden/>
            </w:rPr>
            <w:instrText xml:space="preserve"> PAGEREF _Toc525288138 \h </w:instrText>
          </w:r>
          <w:r>
            <w:rPr>
              <w:noProof/>
              <w:webHidden/>
            </w:rPr>
          </w:r>
          <w:r>
            <w:rPr>
              <w:noProof/>
              <w:webHidden/>
            </w:rPr>
            <w:fldChar w:fldCharType="separate"/>
          </w:r>
          <w:ins w:id="18" w:author="tianjin" w:date="2019-08-22T17:00:00Z">
            <w:r w:rsidR="00CB1745">
              <w:rPr>
                <w:noProof/>
                <w:webHidden/>
              </w:rPr>
              <w:t>11</w:t>
            </w:r>
          </w:ins>
          <w:del w:id="19" w:author="tianjin" w:date="2019-08-22T11:02:00Z">
            <w:r w:rsidR="008A5ECB" w:rsidDel="00BF6091">
              <w:rPr>
                <w:noProof/>
                <w:webHidden/>
              </w:rPr>
              <w:delText>10</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"_Toc525288139" </w:instrText>
          </w:r>
          <w:r>
            <w:fldChar w:fldCharType="separate"/>
          </w:r>
          <w:r w:rsidR="001C33F6" w:rsidRPr="00B437D0">
            <w:rPr>
              <w:rStyle w:val="aff4"/>
              <w:rFonts w:eastAsia="仿宋_GB2312"/>
              <w:noProof/>
            </w:rPr>
            <w:t xml:space="preserve">3.2 </w:t>
          </w:r>
          <w:r w:rsidR="001C33F6" w:rsidRPr="00B437D0">
            <w:rPr>
              <w:rStyle w:val="aff4"/>
              <w:rFonts w:eastAsia="仿宋_GB2312" w:hint="eastAsia"/>
              <w:noProof/>
            </w:rPr>
            <w:t>风险说明</w:t>
          </w:r>
          <w:r w:rsidR="001C33F6">
            <w:rPr>
              <w:noProof/>
              <w:webHidden/>
            </w:rPr>
            <w:tab/>
          </w:r>
          <w:r>
            <w:rPr>
              <w:noProof/>
              <w:webHidden/>
            </w:rPr>
            <w:fldChar w:fldCharType="begin"/>
          </w:r>
          <w:r w:rsidR="001C33F6">
            <w:rPr>
              <w:noProof/>
              <w:webHidden/>
            </w:rPr>
            <w:instrText xml:space="preserve"> PAGEREF _Toc525288139 \h </w:instrText>
          </w:r>
          <w:r>
            <w:rPr>
              <w:noProof/>
              <w:webHidden/>
            </w:rPr>
          </w:r>
          <w:r>
            <w:rPr>
              <w:noProof/>
              <w:webHidden/>
            </w:rPr>
            <w:fldChar w:fldCharType="separate"/>
          </w:r>
          <w:ins w:id="20" w:author="tianjin" w:date="2019-08-22T17:00:00Z">
            <w:r w:rsidR="00CB1745">
              <w:rPr>
                <w:noProof/>
                <w:webHidden/>
              </w:rPr>
              <w:t>17</w:t>
            </w:r>
          </w:ins>
          <w:del w:id="21" w:author="tianjin" w:date="2019-08-22T11:02:00Z">
            <w:r w:rsidR="008A5ECB" w:rsidDel="00BF6091">
              <w:rPr>
                <w:noProof/>
                <w:webHidden/>
              </w:rPr>
              <w:delText>16</w:delText>
            </w:r>
          </w:del>
          <w:r>
            <w:rPr>
              <w:noProof/>
              <w:webHidden/>
            </w:rPr>
            <w:fldChar w:fldCharType="end"/>
          </w:r>
          <w:r>
            <w:rPr>
              <w:noProof/>
            </w:rPr>
            <w:fldChar w:fldCharType="end"/>
          </w:r>
        </w:p>
        <w:p w:rsidR="001C33F6" w:rsidRDefault="00312465">
          <w:pPr>
            <w:pStyle w:val="10"/>
            <w:rPr>
              <w:rFonts w:asciiTheme="minorHAnsi" w:eastAsiaTheme="minorEastAsia" w:cstheme="minorBidi"/>
              <w:b w:val="0"/>
              <w:bCs w:val="0"/>
              <w:caps w:val="0"/>
              <w:noProof/>
              <w:sz w:val="21"/>
              <w:szCs w:val="22"/>
            </w:rPr>
          </w:pPr>
          <w:r>
            <w:fldChar w:fldCharType="begin"/>
          </w:r>
          <w:r w:rsidR="008B0D67">
            <w:instrText xml:space="preserve"> HYPERLINK \l "_Toc525288140" </w:instrText>
          </w:r>
          <w:r>
            <w:fldChar w:fldCharType="separate"/>
          </w:r>
          <w:r w:rsidR="001C33F6" w:rsidRPr="00B437D0">
            <w:rPr>
              <w:rStyle w:val="aff4"/>
              <w:rFonts w:eastAsia="仿宋_GB2312"/>
              <w:noProof/>
            </w:rPr>
            <w:t xml:space="preserve">4 </w:t>
          </w:r>
          <w:r w:rsidR="001C33F6" w:rsidRPr="00B437D0">
            <w:rPr>
              <w:rStyle w:val="aff4"/>
              <w:rFonts w:eastAsia="仿宋_GB2312" w:hint="eastAsia"/>
              <w:noProof/>
            </w:rPr>
            <w:t>配套安全管理措施</w:t>
          </w:r>
          <w:r w:rsidR="001C33F6">
            <w:rPr>
              <w:noProof/>
              <w:webHidden/>
            </w:rPr>
            <w:tab/>
          </w:r>
          <w:r>
            <w:rPr>
              <w:noProof/>
              <w:webHidden/>
            </w:rPr>
            <w:fldChar w:fldCharType="begin"/>
          </w:r>
          <w:r w:rsidR="001C33F6">
            <w:rPr>
              <w:noProof/>
              <w:webHidden/>
            </w:rPr>
            <w:instrText xml:space="preserve"> PAGEREF _Toc525288140 \h </w:instrText>
          </w:r>
          <w:r>
            <w:rPr>
              <w:noProof/>
              <w:webHidden/>
            </w:rPr>
          </w:r>
          <w:r>
            <w:rPr>
              <w:noProof/>
              <w:webHidden/>
            </w:rPr>
            <w:fldChar w:fldCharType="separate"/>
          </w:r>
          <w:ins w:id="22" w:author="tianjin" w:date="2019-08-22T17:00:00Z">
            <w:r w:rsidR="00CB1745">
              <w:rPr>
                <w:noProof/>
                <w:webHidden/>
              </w:rPr>
              <w:t>18</w:t>
            </w:r>
          </w:ins>
          <w:del w:id="23" w:author="tianjin" w:date="2019-08-22T11:02:00Z">
            <w:r w:rsidR="008A5ECB" w:rsidDel="00BF6091">
              <w:rPr>
                <w:noProof/>
                <w:webHidden/>
              </w:rPr>
              <w:delText>16</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"_Toc525288141" </w:instrText>
          </w:r>
          <w:r>
            <w:fldChar w:fldCharType="separate"/>
          </w:r>
          <w:r w:rsidR="001C33F6" w:rsidRPr="00B437D0">
            <w:rPr>
              <w:rStyle w:val="aff4"/>
              <w:rFonts w:eastAsia="仿宋_GB2312"/>
              <w:noProof/>
            </w:rPr>
            <w:t xml:space="preserve">4.1 </w:t>
          </w:r>
          <w:r w:rsidR="001C33F6" w:rsidRPr="00B437D0">
            <w:rPr>
              <w:rStyle w:val="aff4"/>
              <w:rFonts w:eastAsia="仿宋_GB2312" w:hint="eastAsia"/>
              <w:noProof/>
            </w:rPr>
            <w:t>日常安全管理介绍</w:t>
          </w:r>
          <w:r w:rsidR="001C33F6">
            <w:rPr>
              <w:noProof/>
              <w:webHidden/>
            </w:rPr>
            <w:tab/>
          </w:r>
          <w:r>
            <w:rPr>
              <w:noProof/>
              <w:webHidden/>
            </w:rPr>
            <w:fldChar w:fldCharType="begin"/>
          </w:r>
          <w:r w:rsidR="001C33F6">
            <w:rPr>
              <w:noProof/>
              <w:webHidden/>
            </w:rPr>
            <w:instrText xml:space="preserve"> PAGEREF _Toc525288141 \h </w:instrText>
          </w:r>
          <w:r>
            <w:rPr>
              <w:noProof/>
              <w:webHidden/>
            </w:rPr>
          </w:r>
          <w:r>
            <w:rPr>
              <w:noProof/>
              <w:webHidden/>
            </w:rPr>
            <w:fldChar w:fldCharType="separate"/>
          </w:r>
          <w:ins w:id="24" w:author="tianjin" w:date="2019-08-22T17:00:00Z">
            <w:r w:rsidR="00CB1745">
              <w:rPr>
                <w:noProof/>
                <w:webHidden/>
              </w:rPr>
              <w:t>18</w:t>
            </w:r>
          </w:ins>
          <w:del w:id="25" w:author="tianjin" w:date="2019-08-22T11:02:00Z">
            <w:r w:rsidR="008A5ECB" w:rsidDel="00BF6091">
              <w:rPr>
                <w:noProof/>
                <w:webHidden/>
              </w:rPr>
              <w:delText>16</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"_Toc525288142" </w:instrText>
          </w:r>
          <w:r>
            <w:fldChar w:fldCharType="separate"/>
          </w:r>
          <w:r w:rsidR="001C33F6" w:rsidRPr="00B437D0">
            <w:rPr>
              <w:rStyle w:val="aff4"/>
              <w:rFonts w:eastAsia="仿宋_GB2312"/>
              <w:noProof/>
            </w:rPr>
            <w:t xml:space="preserve">4.2 </w:t>
          </w:r>
          <w:r w:rsidR="001C33F6" w:rsidRPr="00B437D0">
            <w:rPr>
              <w:rStyle w:val="aff4"/>
              <w:rFonts w:eastAsia="仿宋_GB2312" w:hint="eastAsia"/>
              <w:noProof/>
            </w:rPr>
            <w:t>应急管理措施介绍</w:t>
          </w:r>
          <w:r w:rsidR="001C33F6">
            <w:rPr>
              <w:noProof/>
              <w:webHidden/>
            </w:rPr>
            <w:tab/>
          </w:r>
          <w:r>
            <w:rPr>
              <w:noProof/>
              <w:webHidden/>
            </w:rPr>
            <w:fldChar w:fldCharType="begin"/>
          </w:r>
          <w:r w:rsidR="001C33F6">
            <w:rPr>
              <w:noProof/>
              <w:webHidden/>
            </w:rPr>
            <w:instrText xml:space="preserve"> PAGEREF _Toc525288142 \h </w:instrText>
          </w:r>
          <w:r>
            <w:rPr>
              <w:noProof/>
              <w:webHidden/>
            </w:rPr>
          </w:r>
          <w:r>
            <w:rPr>
              <w:noProof/>
              <w:webHidden/>
            </w:rPr>
            <w:fldChar w:fldCharType="separate"/>
          </w:r>
          <w:ins w:id="26" w:author="tianjin" w:date="2019-08-22T17:00:00Z">
            <w:r w:rsidR="00CB1745">
              <w:rPr>
                <w:noProof/>
                <w:webHidden/>
              </w:rPr>
              <w:t>18</w:t>
            </w:r>
          </w:ins>
          <w:del w:id="27" w:author="tianjin" w:date="2019-08-22T11:02:00Z">
            <w:r w:rsidR="008A5ECB" w:rsidDel="00BF6091">
              <w:rPr>
                <w:noProof/>
                <w:webHidden/>
              </w:rPr>
              <w:delText>16</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"_Toc525288143" </w:instrText>
          </w:r>
          <w:r>
            <w:fldChar w:fldCharType="separate"/>
          </w:r>
          <w:r w:rsidR="001C33F6" w:rsidRPr="00B437D0">
            <w:rPr>
              <w:rStyle w:val="aff4"/>
              <w:rFonts w:eastAsia="仿宋_GB2312"/>
              <w:noProof/>
            </w:rPr>
            <w:t xml:space="preserve">4.3 </w:t>
          </w:r>
          <w:r w:rsidR="001C33F6" w:rsidRPr="00B437D0">
            <w:rPr>
              <w:rStyle w:val="aff4"/>
              <w:rFonts w:eastAsia="仿宋_GB2312" w:hint="eastAsia"/>
              <w:noProof/>
            </w:rPr>
            <w:t>安全保障能力分析表</w:t>
          </w:r>
          <w:r w:rsidR="001C33F6">
            <w:rPr>
              <w:noProof/>
              <w:webHidden/>
            </w:rPr>
            <w:tab/>
          </w:r>
          <w:r>
            <w:rPr>
              <w:noProof/>
              <w:webHidden/>
            </w:rPr>
            <w:fldChar w:fldCharType="begin"/>
          </w:r>
          <w:r w:rsidR="001C33F6">
            <w:rPr>
              <w:noProof/>
              <w:webHidden/>
            </w:rPr>
            <w:instrText xml:space="preserve"> PAGEREF _Toc525288143 \h </w:instrText>
          </w:r>
          <w:r>
            <w:rPr>
              <w:noProof/>
              <w:webHidden/>
            </w:rPr>
          </w:r>
          <w:r>
            <w:rPr>
              <w:noProof/>
              <w:webHidden/>
            </w:rPr>
            <w:fldChar w:fldCharType="separate"/>
          </w:r>
          <w:ins w:id="28" w:author="tianjin" w:date="2019-08-22T17:00:00Z">
            <w:r w:rsidR="00CB1745">
              <w:rPr>
                <w:noProof/>
                <w:webHidden/>
              </w:rPr>
              <w:t>19</w:t>
            </w:r>
          </w:ins>
          <w:del w:id="29" w:author="tianjin" w:date="2019-08-22T11:02:00Z">
            <w:r w:rsidR="008A5ECB" w:rsidDel="00BF6091">
              <w:rPr>
                <w:noProof/>
                <w:webHidden/>
              </w:rPr>
              <w:delText>17</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"_Toc525288144" </w:instrText>
          </w:r>
          <w:r>
            <w:fldChar w:fldCharType="separate"/>
          </w:r>
          <w:r w:rsidR="001C33F6" w:rsidRPr="00B437D0">
            <w:rPr>
              <w:rStyle w:val="aff4"/>
              <w:rFonts w:eastAsia="仿宋_GB2312"/>
              <w:noProof/>
            </w:rPr>
            <w:t xml:space="preserve">4.4 </w:t>
          </w:r>
          <w:r w:rsidR="001C33F6" w:rsidRPr="00B437D0">
            <w:rPr>
              <w:rStyle w:val="aff4"/>
              <w:rFonts w:eastAsia="仿宋_GB2312" w:hint="eastAsia"/>
              <w:noProof/>
            </w:rPr>
            <w:t>安全保障能力说明</w:t>
          </w:r>
          <w:r w:rsidR="001C33F6">
            <w:rPr>
              <w:noProof/>
              <w:webHidden/>
            </w:rPr>
            <w:tab/>
          </w:r>
          <w:r>
            <w:rPr>
              <w:noProof/>
              <w:webHidden/>
            </w:rPr>
            <w:fldChar w:fldCharType="begin"/>
          </w:r>
          <w:r w:rsidR="001C33F6">
            <w:rPr>
              <w:noProof/>
              <w:webHidden/>
            </w:rPr>
            <w:instrText xml:space="preserve"> PAGEREF _Toc525288144 \h </w:instrText>
          </w:r>
          <w:r>
            <w:rPr>
              <w:noProof/>
              <w:webHidden/>
            </w:rPr>
          </w:r>
          <w:r>
            <w:rPr>
              <w:noProof/>
              <w:webHidden/>
            </w:rPr>
            <w:fldChar w:fldCharType="separate"/>
          </w:r>
          <w:ins w:id="30" w:author="tianjin" w:date="2019-08-22T17:00:00Z">
            <w:r w:rsidR="00CB1745">
              <w:rPr>
                <w:noProof/>
                <w:webHidden/>
              </w:rPr>
              <w:t>31</w:t>
            </w:r>
          </w:ins>
          <w:del w:id="31" w:author="tianjin" w:date="2019-08-22T11:02:00Z">
            <w:r w:rsidR="008A5ECB" w:rsidDel="00BF6091">
              <w:rPr>
                <w:noProof/>
                <w:webHidden/>
              </w:rPr>
              <w:delText>28</w:delText>
            </w:r>
          </w:del>
          <w:r>
            <w:rPr>
              <w:noProof/>
              <w:webHidden/>
            </w:rPr>
            <w:fldChar w:fldCharType="end"/>
          </w:r>
          <w:r>
            <w:rPr>
              <w:noProof/>
            </w:rPr>
            <w:fldChar w:fldCharType="end"/>
          </w:r>
        </w:p>
        <w:p w:rsidR="001C33F6" w:rsidRDefault="00312465">
          <w:pPr>
            <w:pStyle w:val="10"/>
            <w:rPr>
              <w:rFonts w:asciiTheme="minorHAnsi" w:eastAsiaTheme="minorEastAsia" w:cstheme="minorBidi"/>
              <w:b w:val="0"/>
              <w:bCs w:val="0"/>
              <w:caps w:val="0"/>
              <w:noProof/>
              <w:sz w:val="21"/>
              <w:szCs w:val="22"/>
            </w:rPr>
          </w:pPr>
          <w:r>
            <w:fldChar w:fldCharType="begin"/>
          </w:r>
          <w:r w:rsidR="008B0D67">
            <w:instrText xml:space="preserve"> HYPERLINK \l "_Toc525288145" </w:instrText>
          </w:r>
          <w:r>
            <w:fldChar w:fldCharType="separate"/>
          </w:r>
          <w:r w:rsidR="001C33F6" w:rsidRPr="00B437D0">
            <w:rPr>
              <w:rStyle w:val="aff4"/>
              <w:rFonts w:eastAsia="仿宋_GB2312"/>
              <w:noProof/>
            </w:rPr>
            <w:t xml:space="preserve">5 </w:t>
          </w:r>
          <w:r w:rsidR="001C33F6" w:rsidRPr="00B437D0">
            <w:rPr>
              <w:rStyle w:val="aff4"/>
              <w:rFonts w:eastAsia="仿宋_GB2312" w:hint="eastAsia"/>
              <w:noProof/>
            </w:rPr>
            <w:t>评估结果及整改建议</w:t>
          </w:r>
          <w:r w:rsidR="001C33F6">
            <w:rPr>
              <w:noProof/>
              <w:webHidden/>
            </w:rPr>
            <w:tab/>
          </w:r>
          <w:r>
            <w:rPr>
              <w:noProof/>
              <w:webHidden/>
            </w:rPr>
            <w:fldChar w:fldCharType="begin"/>
          </w:r>
          <w:r w:rsidR="001C33F6">
            <w:rPr>
              <w:noProof/>
              <w:webHidden/>
            </w:rPr>
            <w:instrText xml:space="preserve"> PAGEREF _Toc525288145 \h </w:instrText>
          </w:r>
          <w:r>
            <w:rPr>
              <w:noProof/>
              <w:webHidden/>
            </w:rPr>
          </w:r>
          <w:r>
            <w:rPr>
              <w:noProof/>
              <w:webHidden/>
            </w:rPr>
            <w:fldChar w:fldCharType="separate"/>
          </w:r>
          <w:ins w:id="32" w:author="tianjin" w:date="2019-08-22T17:00:00Z">
            <w:r w:rsidR="00CB1745">
              <w:rPr>
                <w:noProof/>
                <w:webHidden/>
              </w:rPr>
              <w:t>31</w:t>
            </w:r>
          </w:ins>
          <w:del w:id="33" w:author="tianjin" w:date="2019-08-22T11:02:00Z">
            <w:r w:rsidR="008A5ECB" w:rsidDel="00BF6091">
              <w:rPr>
                <w:noProof/>
                <w:webHidden/>
              </w:rPr>
              <w:delText>29</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"_Toc525288146" </w:instrText>
          </w:r>
          <w:r>
            <w:fldChar w:fldCharType="separate"/>
          </w:r>
          <w:r w:rsidR="001C33F6" w:rsidRPr="00B437D0">
            <w:rPr>
              <w:rStyle w:val="aff4"/>
              <w:rFonts w:eastAsia="仿宋_GB2312"/>
              <w:noProof/>
            </w:rPr>
            <w:t xml:space="preserve">5.1 </w:t>
          </w:r>
          <w:r w:rsidR="001C33F6" w:rsidRPr="00B437D0">
            <w:rPr>
              <w:rStyle w:val="aff4"/>
              <w:rFonts w:eastAsia="仿宋_GB2312" w:hint="eastAsia"/>
              <w:noProof/>
            </w:rPr>
            <w:t>信息安全管理风险评估结果</w:t>
          </w:r>
          <w:r w:rsidR="001C33F6">
            <w:rPr>
              <w:noProof/>
              <w:webHidden/>
            </w:rPr>
            <w:tab/>
          </w:r>
          <w:r>
            <w:rPr>
              <w:noProof/>
              <w:webHidden/>
            </w:rPr>
            <w:fldChar w:fldCharType="begin"/>
          </w:r>
          <w:r w:rsidR="001C33F6">
            <w:rPr>
              <w:noProof/>
              <w:webHidden/>
            </w:rPr>
            <w:instrText xml:space="preserve"> PAGEREF _Toc525288146 \h </w:instrText>
          </w:r>
          <w:r>
            <w:rPr>
              <w:noProof/>
              <w:webHidden/>
            </w:rPr>
          </w:r>
          <w:r>
            <w:rPr>
              <w:noProof/>
              <w:webHidden/>
            </w:rPr>
            <w:fldChar w:fldCharType="separate"/>
          </w:r>
          <w:ins w:id="34" w:author="tianjin" w:date="2019-08-22T17:00:00Z">
            <w:r w:rsidR="00CB1745">
              <w:rPr>
                <w:noProof/>
                <w:webHidden/>
              </w:rPr>
              <w:t>31</w:t>
            </w:r>
          </w:ins>
          <w:del w:id="35" w:author="tianjin" w:date="2019-08-22T11:02:00Z">
            <w:r w:rsidR="008A5ECB" w:rsidDel="00BF6091">
              <w:rPr>
                <w:noProof/>
                <w:webHidden/>
              </w:rPr>
              <w:delText>29</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"_Toc525288147" </w:instrText>
          </w:r>
          <w:r>
            <w:fldChar w:fldCharType="separate"/>
          </w:r>
          <w:r w:rsidR="001C33F6" w:rsidRPr="00B437D0">
            <w:rPr>
              <w:rStyle w:val="aff4"/>
              <w:rFonts w:eastAsia="仿宋_GB2312"/>
              <w:noProof/>
            </w:rPr>
            <w:t xml:space="preserve">5.2 </w:t>
          </w:r>
          <w:r w:rsidR="001C33F6" w:rsidRPr="00B437D0">
            <w:rPr>
              <w:rStyle w:val="aff4"/>
              <w:rFonts w:eastAsia="仿宋_GB2312" w:hint="eastAsia"/>
              <w:noProof/>
            </w:rPr>
            <w:t>信息内容安全风险评估结果</w:t>
          </w:r>
          <w:r w:rsidR="001C33F6">
            <w:rPr>
              <w:noProof/>
              <w:webHidden/>
            </w:rPr>
            <w:tab/>
          </w:r>
          <w:r>
            <w:rPr>
              <w:noProof/>
              <w:webHidden/>
            </w:rPr>
            <w:fldChar w:fldCharType="begin"/>
          </w:r>
          <w:r w:rsidR="001C33F6">
            <w:rPr>
              <w:noProof/>
              <w:webHidden/>
            </w:rPr>
            <w:instrText xml:space="preserve"> PAGEREF _Toc525288147 \h </w:instrText>
          </w:r>
          <w:r>
            <w:rPr>
              <w:noProof/>
              <w:webHidden/>
            </w:rPr>
          </w:r>
          <w:r>
            <w:rPr>
              <w:noProof/>
              <w:webHidden/>
            </w:rPr>
            <w:fldChar w:fldCharType="separate"/>
          </w:r>
          <w:ins w:id="36" w:author="tianjin" w:date="2019-08-22T17:00:00Z">
            <w:r w:rsidR="00CB1745">
              <w:rPr>
                <w:noProof/>
                <w:webHidden/>
              </w:rPr>
              <w:t>32</w:t>
            </w:r>
          </w:ins>
          <w:del w:id="37" w:author="tianjin" w:date="2019-08-22T11:02:00Z">
            <w:r w:rsidR="008A5ECB" w:rsidDel="00BF6091">
              <w:rPr>
                <w:noProof/>
                <w:webHidden/>
              </w:rPr>
              <w:delText>30</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"_Toc525288148" </w:instrText>
          </w:r>
          <w:r>
            <w:fldChar w:fldCharType="separate"/>
          </w:r>
          <w:r w:rsidR="001C33F6" w:rsidRPr="00B437D0">
            <w:rPr>
              <w:rStyle w:val="aff4"/>
              <w:rFonts w:eastAsia="仿宋_GB2312"/>
              <w:noProof/>
            </w:rPr>
            <w:t xml:space="preserve">5.3 </w:t>
          </w:r>
          <w:r w:rsidR="001C33F6" w:rsidRPr="00B437D0">
            <w:rPr>
              <w:rStyle w:val="aff4"/>
              <w:rFonts w:eastAsia="仿宋_GB2312" w:hint="eastAsia"/>
              <w:noProof/>
            </w:rPr>
            <w:t>业务平台安全风险评估结果</w:t>
          </w:r>
          <w:r w:rsidR="001C33F6">
            <w:rPr>
              <w:noProof/>
              <w:webHidden/>
            </w:rPr>
            <w:tab/>
          </w:r>
          <w:r>
            <w:rPr>
              <w:noProof/>
              <w:webHidden/>
            </w:rPr>
            <w:fldChar w:fldCharType="begin"/>
          </w:r>
          <w:r w:rsidR="001C33F6">
            <w:rPr>
              <w:noProof/>
              <w:webHidden/>
            </w:rPr>
            <w:instrText xml:space="preserve"> PAGEREF _Toc525288148 \h </w:instrText>
          </w:r>
          <w:r>
            <w:rPr>
              <w:noProof/>
              <w:webHidden/>
            </w:rPr>
          </w:r>
          <w:r>
            <w:rPr>
              <w:noProof/>
              <w:webHidden/>
            </w:rPr>
            <w:fldChar w:fldCharType="separate"/>
          </w:r>
          <w:ins w:id="38" w:author="tianjin" w:date="2019-08-22T17:00:00Z">
            <w:r w:rsidR="00CB1745">
              <w:rPr>
                <w:noProof/>
                <w:webHidden/>
              </w:rPr>
              <w:t>33</w:t>
            </w:r>
          </w:ins>
          <w:del w:id="39" w:author="tianjin" w:date="2019-08-22T11:02:00Z">
            <w:r w:rsidR="008A5ECB" w:rsidDel="00BF6091">
              <w:rPr>
                <w:noProof/>
                <w:webHidden/>
              </w:rPr>
              <w:delText>30</w:delText>
            </w:r>
          </w:del>
          <w:r>
            <w:rPr>
              <w:noProof/>
              <w:webHidden/>
            </w:rPr>
            <w:fldChar w:fldCharType="end"/>
          </w:r>
          <w:r>
            <w:rPr>
              <w:noProof/>
            </w:rPr>
            <w:fldChar w:fldCharType="end"/>
          </w:r>
        </w:p>
        <w:p w:rsidR="001C33F6" w:rsidRDefault="00312465">
          <w:pPr>
            <w:pStyle w:val="20"/>
            <w:rPr>
              <w:rFonts w:asciiTheme="minorHAnsi" w:eastAsiaTheme="minorEastAsia" w:cstheme="minorBidi"/>
              <w:smallCaps w:val="0"/>
              <w:noProof/>
              <w:sz w:val="21"/>
              <w:szCs w:val="22"/>
            </w:rPr>
          </w:pPr>
          <w:r>
            <w:fldChar w:fldCharType="begin"/>
          </w:r>
          <w:r w:rsidR="008B0D67">
            <w:instrText xml:space="preserve"> HYPERLINK \l "_Toc525288149" </w:instrText>
          </w:r>
          <w:r>
            <w:fldChar w:fldCharType="separate"/>
          </w:r>
          <w:r w:rsidR="001C33F6" w:rsidRPr="00B437D0">
            <w:rPr>
              <w:rStyle w:val="aff4"/>
              <w:rFonts w:eastAsia="仿宋_GB2312"/>
              <w:noProof/>
            </w:rPr>
            <w:t xml:space="preserve">5.4 </w:t>
          </w:r>
          <w:r w:rsidR="001C33F6" w:rsidRPr="00B437D0">
            <w:rPr>
              <w:rStyle w:val="aff4"/>
              <w:rFonts w:eastAsia="仿宋_GB2312" w:hint="eastAsia"/>
              <w:noProof/>
            </w:rPr>
            <w:t>业务运行安全风险评估结果</w:t>
          </w:r>
          <w:r w:rsidR="001C33F6">
            <w:rPr>
              <w:noProof/>
              <w:webHidden/>
            </w:rPr>
            <w:tab/>
          </w:r>
          <w:r>
            <w:rPr>
              <w:noProof/>
              <w:webHidden/>
            </w:rPr>
            <w:fldChar w:fldCharType="begin"/>
          </w:r>
          <w:r w:rsidR="001C33F6">
            <w:rPr>
              <w:noProof/>
              <w:webHidden/>
            </w:rPr>
            <w:instrText xml:space="preserve"> PAGEREF _Toc525288149 \h </w:instrText>
          </w:r>
          <w:r>
            <w:rPr>
              <w:noProof/>
              <w:webHidden/>
            </w:rPr>
          </w:r>
          <w:r>
            <w:rPr>
              <w:noProof/>
              <w:webHidden/>
            </w:rPr>
            <w:fldChar w:fldCharType="separate"/>
          </w:r>
          <w:ins w:id="40" w:author="tianjin" w:date="2019-08-22T17:00:00Z">
            <w:r w:rsidR="00CB1745">
              <w:rPr>
                <w:noProof/>
                <w:webHidden/>
              </w:rPr>
              <w:t>34</w:t>
            </w:r>
          </w:ins>
          <w:del w:id="41" w:author="tianjin" w:date="2019-08-22T11:02:00Z">
            <w:r w:rsidR="008A5ECB" w:rsidDel="00BF6091">
              <w:rPr>
                <w:noProof/>
                <w:webHidden/>
              </w:rPr>
              <w:delText>31</w:delText>
            </w:r>
          </w:del>
          <w:r>
            <w:rPr>
              <w:noProof/>
              <w:webHidden/>
            </w:rPr>
            <w:fldChar w:fldCharType="end"/>
          </w:r>
          <w:r>
            <w:rPr>
              <w:noProof/>
            </w:rPr>
            <w:fldChar w:fldCharType="end"/>
          </w:r>
        </w:p>
        <w:p w:rsidR="001C33F6" w:rsidRDefault="00312465">
          <w:pPr>
            <w:pStyle w:val="10"/>
            <w:rPr>
              <w:rFonts w:asciiTheme="minorHAnsi" w:eastAsiaTheme="minorEastAsia" w:cstheme="minorBidi"/>
              <w:b w:val="0"/>
              <w:bCs w:val="0"/>
              <w:caps w:val="0"/>
              <w:noProof/>
              <w:sz w:val="21"/>
              <w:szCs w:val="22"/>
            </w:rPr>
          </w:pPr>
          <w:r>
            <w:fldChar w:fldCharType="begin"/>
          </w:r>
          <w:r w:rsidR="008B0D67">
            <w:instrText xml:space="preserve"> HYPERLINK \l "_Toc525288150" </w:instrText>
          </w:r>
          <w:r>
            <w:fldChar w:fldCharType="separate"/>
          </w:r>
          <w:r w:rsidR="001C33F6" w:rsidRPr="00B437D0">
            <w:rPr>
              <w:rStyle w:val="aff4"/>
              <w:rFonts w:eastAsia="仿宋_GB2312"/>
              <w:noProof/>
            </w:rPr>
            <w:t xml:space="preserve">6 </w:t>
          </w:r>
          <w:r w:rsidR="001C33F6" w:rsidRPr="00B437D0">
            <w:rPr>
              <w:rStyle w:val="aff4"/>
              <w:rFonts w:eastAsia="仿宋_GB2312" w:hint="eastAsia"/>
              <w:noProof/>
            </w:rPr>
            <w:t>安全评估结论意见</w:t>
          </w:r>
          <w:r w:rsidR="001C33F6">
            <w:rPr>
              <w:noProof/>
              <w:webHidden/>
            </w:rPr>
            <w:tab/>
          </w:r>
          <w:r>
            <w:rPr>
              <w:noProof/>
              <w:webHidden/>
            </w:rPr>
            <w:fldChar w:fldCharType="begin"/>
          </w:r>
          <w:r w:rsidR="001C33F6">
            <w:rPr>
              <w:noProof/>
              <w:webHidden/>
            </w:rPr>
            <w:instrText xml:space="preserve"> PAGEREF _Toc525288150 \h </w:instrText>
          </w:r>
          <w:r>
            <w:rPr>
              <w:noProof/>
              <w:webHidden/>
            </w:rPr>
          </w:r>
          <w:r>
            <w:rPr>
              <w:noProof/>
              <w:webHidden/>
            </w:rPr>
            <w:fldChar w:fldCharType="separate"/>
          </w:r>
          <w:ins w:id="42" w:author="tianjin" w:date="2019-08-22T17:00:00Z">
            <w:r w:rsidR="00CB1745">
              <w:rPr>
                <w:noProof/>
                <w:webHidden/>
              </w:rPr>
              <w:t>36</w:t>
            </w:r>
          </w:ins>
          <w:del w:id="43" w:author="tianjin" w:date="2019-08-22T11:02:00Z">
            <w:r w:rsidR="008A5ECB" w:rsidDel="00BF6091">
              <w:rPr>
                <w:noProof/>
                <w:webHidden/>
              </w:rPr>
              <w:delText>33</w:delText>
            </w:r>
          </w:del>
          <w:r>
            <w:rPr>
              <w:noProof/>
              <w:webHidden/>
            </w:rPr>
            <w:fldChar w:fldCharType="end"/>
          </w:r>
          <w:r>
            <w:rPr>
              <w:noProof/>
            </w:rPr>
            <w:fldChar w:fldCharType="end"/>
          </w:r>
        </w:p>
        <w:p w:rsidR="00EF60DC" w:rsidRDefault="00312465">
          <w:pPr>
            <w:pStyle w:val="10"/>
            <w:rPr>
              <w:rFonts w:ascii="Times New Roman" w:hAnsi="Times New Roman" w:cs="Times New Roman"/>
            </w:rPr>
          </w:pPr>
          <w:r>
            <w:rPr>
              <w:rFonts w:ascii="Times New Roman" w:hAnsi="Times New Roman" w:cs="Times New Roman"/>
            </w:rPr>
            <w:lastRenderedPageBreak/>
            <w:fldChar w:fldCharType="end"/>
          </w:r>
        </w:p>
      </w:sdtContent>
    </w:sdt>
    <w:p w:rsidR="00EF60DC" w:rsidRDefault="00A11D47">
      <w:pPr>
        <w:pStyle w:val="1"/>
        <w:spacing w:before="0" w:after="0" w:line="240" w:lineRule="auto"/>
        <w:rPr>
          <w:rFonts w:eastAsia="仿宋_GB2312"/>
          <w:sz w:val="32"/>
          <w:szCs w:val="32"/>
        </w:rPr>
      </w:pPr>
      <w:bookmarkStart w:id="44" w:name="_Toc525288127"/>
      <w:r>
        <w:rPr>
          <w:rFonts w:eastAsia="仿宋_GB2312"/>
          <w:sz w:val="32"/>
          <w:szCs w:val="32"/>
        </w:rPr>
        <w:t xml:space="preserve">1 </w:t>
      </w:r>
      <w:r>
        <w:rPr>
          <w:rFonts w:eastAsia="仿宋_GB2312"/>
          <w:sz w:val="32"/>
          <w:szCs w:val="32"/>
        </w:rPr>
        <w:t>业务基本情况介绍</w:t>
      </w:r>
      <w:bookmarkEnd w:id="44"/>
    </w:p>
    <w:p w:rsidR="0027060A" w:rsidRPr="00E7788C" w:rsidRDefault="0027060A" w:rsidP="00E7788C">
      <w:pPr>
        <w:spacing w:line="600" w:lineRule="exact"/>
        <w:ind w:firstLineChars="200" w:firstLine="640"/>
        <w:rPr>
          <w:rFonts w:eastAsia="仿宋_GB2312"/>
          <w:sz w:val="32"/>
          <w:szCs w:val="32"/>
        </w:rPr>
      </w:pPr>
      <w:bookmarkStart w:id="45" w:name="_Toc525288128"/>
      <w:r w:rsidRPr="00E7788C">
        <w:rPr>
          <w:rFonts w:eastAsia="仿宋_GB2312" w:hint="eastAsia"/>
          <w:sz w:val="32"/>
          <w:szCs w:val="32"/>
        </w:rPr>
        <w:t>移动商城经过</w:t>
      </w:r>
      <w:r w:rsidRPr="00E7788C">
        <w:rPr>
          <w:rFonts w:eastAsia="仿宋_GB2312" w:hint="eastAsia"/>
          <w:sz w:val="32"/>
          <w:szCs w:val="32"/>
        </w:rPr>
        <w:t>2014</w:t>
      </w:r>
      <w:r w:rsidRPr="00E7788C">
        <w:rPr>
          <w:rFonts w:eastAsia="仿宋_GB2312" w:hint="eastAsia"/>
          <w:sz w:val="32"/>
          <w:szCs w:val="32"/>
        </w:rPr>
        <w:t>年和</w:t>
      </w:r>
      <w:r w:rsidRPr="00E7788C">
        <w:rPr>
          <w:rFonts w:eastAsia="仿宋_GB2312" w:hint="eastAsia"/>
          <w:sz w:val="32"/>
          <w:szCs w:val="32"/>
        </w:rPr>
        <w:t>2015</w:t>
      </w:r>
      <w:r w:rsidRPr="00E7788C">
        <w:rPr>
          <w:rFonts w:eastAsia="仿宋_GB2312" w:hint="eastAsia"/>
          <w:sz w:val="32"/>
          <w:szCs w:val="32"/>
        </w:rPr>
        <w:t>年两年的快速发展，已经成为中国移动面向全国用户的综合电子商务平台。实现商户产品自主上架，实现购机送费、增值业务订购等</w:t>
      </w:r>
      <w:r w:rsidRPr="00E7788C">
        <w:rPr>
          <w:rFonts w:eastAsia="仿宋_GB2312" w:hint="eastAsia"/>
          <w:sz w:val="32"/>
          <w:szCs w:val="32"/>
        </w:rPr>
        <w:t>20</w:t>
      </w:r>
      <w:r w:rsidRPr="00E7788C">
        <w:rPr>
          <w:rFonts w:eastAsia="仿宋_GB2312" w:hint="eastAsia"/>
          <w:sz w:val="32"/>
          <w:szCs w:val="32"/>
        </w:rPr>
        <w:t>余套业务模板，实现所有商品均由省公司根据自身业务发展需要自主上架，总部提供后台支持，业务承载效率得到极大提升。实现了终端、配件、套餐和增值业务等产品的销售需求，为商户提供商品上下架管理、订单管理、库存管理等后台管理功能，为客户提供商品搜索、展示、支付等前台销售功能；建设能力开放平台、支付网关、物流网关等公共基础设施。有效打通两级之间的业务流、信息流和资金流，先后编制了业务和产品、客户体验和服务管理、业务需求和服务保障、资金和结算等</w:t>
      </w:r>
      <w:r w:rsidRPr="00E7788C">
        <w:rPr>
          <w:rFonts w:eastAsia="仿宋_GB2312" w:hint="eastAsia"/>
          <w:sz w:val="32"/>
          <w:szCs w:val="32"/>
        </w:rPr>
        <w:t>10</w:t>
      </w:r>
      <w:r w:rsidRPr="00E7788C">
        <w:rPr>
          <w:rFonts w:eastAsia="仿宋_GB2312" w:hint="eastAsia"/>
          <w:sz w:val="32"/>
          <w:szCs w:val="32"/>
        </w:rPr>
        <w:t>余项管理办法，并顺利实现了两级系统平台对接。</w:t>
      </w:r>
    </w:p>
    <w:p w:rsidR="00EF60DC" w:rsidRPr="0027060A" w:rsidRDefault="00A11D47">
      <w:pPr>
        <w:pStyle w:val="2"/>
        <w:spacing w:before="0" w:after="0" w:line="240" w:lineRule="auto"/>
        <w:rPr>
          <w:rFonts w:ascii="Times New Roman" w:eastAsia="仿宋_GB2312" w:hAnsi="Times New Roman"/>
        </w:rPr>
      </w:pPr>
      <w:r w:rsidRPr="0027060A">
        <w:rPr>
          <w:rFonts w:ascii="Times New Roman" w:eastAsia="仿宋_GB2312" w:hAnsi="Times New Roman"/>
        </w:rPr>
        <w:t xml:space="preserve">1.1 </w:t>
      </w:r>
      <w:r w:rsidRPr="0027060A">
        <w:rPr>
          <w:rFonts w:ascii="Times New Roman" w:eastAsia="仿宋_GB2312" w:hAnsi="Times New Roman"/>
        </w:rPr>
        <w:t>业务名称</w:t>
      </w:r>
      <w:bookmarkEnd w:id="45"/>
    </w:p>
    <w:p w:rsidR="009F3625" w:rsidRPr="00E7788C" w:rsidRDefault="00201FF6" w:rsidP="00E7788C">
      <w:pPr>
        <w:ind w:firstLineChars="200" w:firstLine="640"/>
        <w:rPr>
          <w:rFonts w:ascii="仿宋" w:eastAsia="仿宋" w:hAnsi="仿宋"/>
          <w:bCs/>
          <w:sz w:val="32"/>
          <w:szCs w:val="32"/>
        </w:rPr>
      </w:pPr>
      <w:r w:rsidRPr="00E7788C">
        <w:rPr>
          <w:rFonts w:ascii="仿宋" w:eastAsia="仿宋" w:hAnsi="仿宋" w:hint="eastAsia"/>
          <w:bCs/>
          <w:sz w:val="32"/>
          <w:szCs w:val="32"/>
        </w:rPr>
        <w:t>移动商城服务</w:t>
      </w:r>
    </w:p>
    <w:p w:rsidR="00EF60DC" w:rsidRPr="003C2B5D" w:rsidRDefault="00A11D47">
      <w:pPr>
        <w:pStyle w:val="2"/>
        <w:spacing w:before="0" w:after="0" w:line="240" w:lineRule="auto"/>
        <w:rPr>
          <w:rFonts w:ascii="Times New Roman" w:eastAsia="仿宋_GB2312" w:hAnsi="Times New Roman"/>
        </w:rPr>
      </w:pPr>
      <w:bookmarkStart w:id="46" w:name="_Toc525288129"/>
      <w:r w:rsidRPr="003C2B5D">
        <w:rPr>
          <w:rFonts w:ascii="Times New Roman" w:eastAsia="仿宋_GB2312" w:hAnsi="Times New Roman"/>
        </w:rPr>
        <w:t xml:space="preserve">1.2 </w:t>
      </w:r>
      <w:r w:rsidRPr="003C2B5D">
        <w:rPr>
          <w:rFonts w:ascii="Times New Roman" w:eastAsia="仿宋_GB2312" w:hAnsi="Times New Roman"/>
        </w:rPr>
        <w:t>业务功能介绍</w:t>
      </w:r>
      <w:bookmarkEnd w:id="46"/>
    </w:p>
    <w:p w:rsidR="009F3625" w:rsidRPr="00E7788C" w:rsidRDefault="0027060A" w:rsidP="00E7788C">
      <w:pPr>
        <w:ind w:firstLineChars="200" w:firstLine="640"/>
        <w:rPr>
          <w:rFonts w:ascii="仿宋" w:eastAsia="仿宋" w:hAnsi="仿宋"/>
          <w:bCs/>
          <w:sz w:val="32"/>
          <w:szCs w:val="32"/>
        </w:rPr>
      </w:pPr>
      <w:r w:rsidRPr="00E7788C">
        <w:rPr>
          <w:rFonts w:ascii="仿宋" w:eastAsia="仿宋" w:hAnsi="仿宋" w:hint="eastAsia"/>
          <w:bCs/>
          <w:sz w:val="32"/>
          <w:szCs w:val="32"/>
        </w:rPr>
        <w:t>本次评估涉及</w:t>
      </w:r>
      <w:r w:rsidR="004C736D" w:rsidRPr="00E7788C">
        <w:rPr>
          <w:rFonts w:ascii="仿宋" w:eastAsia="仿宋" w:hAnsi="仿宋" w:hint="eastAsia"/>
          <w:bCs/>
          <w:sz w:val="32"/>
          <w:szCs w:val="32"/>
        </w:rPr>
        <w:t>移动</w:t>
      </w:r>
      <w:r w:rsidRPr="00E7788C">
        <w:rPr>
          <w:rFonts w:ascii="仿宋" w:eastAsia="仿宋" w:hAnsi="仿宋" w:hint="eastAsia"/>
          <w:bCs/>
          <w:sz w:val="32"/>
          <w:szCs w:val="32"/>
        </w:rPr>
        <w:t>商城的销售子系统和服务子系统。</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销售子系统</w:t>
      </w:r>
      <w:r w:rsidRPr="00E7788C">
        <w:rPr>
          <w:rFonts w:eastAsia="仿宋_GB2312"/>
          <w:sz w:val="32"/>
          <w:szCs w:val="32"/>
        </w:rPr>
        <w:t>由</w:t>
      </w:r>
      <w:r w:rsidRPr="00E7788C">
        <w:rPr>
          <w:rFonts w:eastAsia="仿宋_GB2312" w:hint="eastAsia"/>
          <w:sz w:val="32"/>
          <w:szCs w:val="32"/>
        </w:rPr>
        <w:t>八</w:t>
      </w:r>
      <w:r w:rsidRPr="00E7788C">
        <w:rPr>
          <w:rFonts w:eastAsia="仿宋_GB2312"/>
          <w:sz w:val="32"/>
          <w:szCs w:val="32"/>
        </w:rPr>
        <w:t>大功能组成部分：</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1</w:t>
      </w:r>
      <w:r w:rsidRPr="00E7788C">
        <w:rPr>
          <w:rFonts w:eastAsia="仿宋_GB2312" w:hint="eastAsia"/>
          <w:sz w:val="32"/>
          <w:szCs w:val="32"/>
        </w:rPr>
        <w:t>、商品中心</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商品中心提供对移动商城商品的统一管理，商品发布、上下架审核、商品配置、等商品管理功能，并提供对外的数据支持能力。</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lastRenderedPageBreak/>
        <w:t>2</w:t>
      </w:r>
      <w:r w:rsidRPr="00E7788C">
        <w:rPr>
          <w:rFonts w:eastAsia="仿宋_GB2312" w:hint="eastAsia"/>
          <w:sz w:val="32"/>
          <w:szCs w:val="32"/>
        </w:rPr>
        <w:t>、订单中心</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移动商城处理订单的所有功能模块集合。提供对终端（裸机、合约机）、配件等实体商品销售订单的、多渠道的统一管理、订单查询、订单导出、订单流程流转、退货、退款操作及审核等功能，并通过能力开放平台支持对外能力输出。</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3</w:t>
      </w:r>
      <w:r w:rsidRPr="00E7788C">
        <w:rPr>
          <w:rFonts w:eastAsia="仿宋_GB2312" w:hint="eastAsia"/>
          <w:sz w:val="32"/>
          <w:szCs w:val="32"/>
        </w:rPr>
        <w:t>、营销中心</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营销中心基于移动商城的基础平台，将移动商城商品通过营销工具</w:t>
      </w:r>
      <w:r w:rsidRPr="00E7788C">
        <w:rPr>
          <w:rFonts w:eastAsia="仿宋_GB2312" w:hint="eastAsia"/>
          <w:sz w:val="32"/>
          <w:szCs w:val="32"/>
        </w:rPr>
        <w:t>(</w:t>
      </w:r>
      <w:r w:rsidRPr="00E7788C">
        <w:rPr>
          <w:rFonts w:eastAsia="仿宋_GB2312" w:hint="eastAsia"/>
          <w:sz w:val="32"/>
          <w:szCs w:val="32"/>
        </w:rPr>
        <w:t>秒杀、团购等</w:t>
      </w:r>
      <w:r w:rsidRPr="00E7788C">
        <w:rPr>
          <w:rFonts w:eastAsia="仿宋_GB2312" w:hint="eastAsia"/>
          <w:sz w:val="32"/>
          <w:szCs w:val="32"/>
        </w:rPr>
        <w:t>)</w:t>
      </w:r>
      <w:r w:rsidRPr="00E7788C">
        <w:rPr>
          <w:rFonts w:eastAsia="仿宋_GB2312" w:hint="eastAsia"/>
          <w:sz w:val="32"/>
          <w:szCs w:val="32"/>
        </w:rPr>
        <w:t>，实现商场营销运营能力的提高。通过各类营销工具的使用，吸引网购群体的注意力并产生购买兴趣；同时使得各商户利用营销工具可以快速建立营销活动，提高店铺运营效率。</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4</w:t>
      </w:r>
      <w:r w:rsidRPr="00E7788C">
        <w:rPr>
          <w:rFonts w:eastAsia="仿宋_GB2312" w:hint="eastAsia"/>
          <w:sz w:val="32"/>
          <w:szCs w:val="32"/>
        </w:rPr>
        <w:t>、商户中心</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移动商城商户管理、用户管理、角色管理、权限管理等功能模块的集合。</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实现移动商城对商户的基本信息和状态进行维护和管理、运营后台使用人员的账号、角色、权限等的管理，以及商城帮助中心内容的自助发布等。</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5</w:t>
      </w:r>
      <w:r w:rsidRPr="00E7788C">
        <w:rPr>
          <w:rFonts w:eastAsia="仿宋_GB2312" w:hint="eastAsia"/>
          <w:sz w:val="32"/>
          <w:szCs w:val="32"/>
        </w:rPr>
        <w:t>、能力开放平台</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能力开放平台建立在移动商城之上，将移动商城自有特色数据资源（如的用户、商品、订单、营销等）封装成一系列数据接口开放出去，时允许外部系统接口插件注册进来，对业务流程进行扩展。</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6</w:t>
      </w:r>
      <w:r w:rsidRPr="00E7788C">
        <w:rPr>
          <w:rFonts w:eastAsia="仿宋_GB2312" w:hint="eastAsia"/>
          <w:sz w:val="32"/>
          <w:szCs w:val="32"/>
        </w:rPr>
        <w:t>、支付网关</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lastRenderedPageBreak/>
        <w:t>支付网关是移动商城与外部支付机构之间的接口平台。针对产品销售平台以及自助服务平台发起的支付服务请求（支付、充值缴费等），进行接口协议封装，分发给不同的支付机构进行支付服务，并反馈支付交易结果。</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7</w:t>
      </w:r>
      <w:r w:rsidRPr="00E7788C">
        <w:rPr>
          <w:rFonts w:eastAsia="仿宋_GB2312" w:hint="eastAsia"/>
          <w:sz w:val="32"/>
          <w:szCs w:val="32"/>
        </w:rPr>
        <w:t>、运营监控平台</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运营监控平台可对系统进行全面的监控，获取系统运行状态、业务运营数据及订单交易数据，全面准确掌握商城整体运行状况，及时发现并解决系统运行和业务运营过程中存在的问题。。</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8</w:t>
      </w:r>
      <w:r w:rsidRPr="00E7788C">
        <w:rPr>
          <w:rFonts w:eastAsia="仿宋_GB2312" w:hint="eastAsia"/>
          <w:sz w:val="32"/>
          <w:szCs w:val="32"/>
        </w:rPr>
        <w:t>、物流网关</w:t>
      </w:r>
    </w:p>
    <w:p w:rsidR="0027060A" w:rsidRPr="00E7788C" w:rsidRDefault="0027060A" w:rsidP="00E7788C">
      <w:pPr>
        <w:spacing w:line="600" w:lineRule="exact"/>
        <w:ind w:firstLineChars="200" w:firstLine="640"/>
        <w:rPr>
          <w:rFonts w:eastAsia="仿宋_GB2312"/>
          <w:sz w:val="32"/>
          <w:szCs w:val="32"/>
        </w:rPr>
      </w:pPr>
      <w:r w:rsidRPr="00E7788C">
        <w:rPr>
          <w:rFonts w:eastAsia="仿宋_GB2312" w:hint="eastAsia"/>
          <w:sz w:val="32"/>
          <w:szCs w:val="32"/>
        </w:rPr>
        <w:t>移动商城物流网关与商户使用的物流商系统对接，实现商户订单配送信息实时同步展示给用户、商户运营人员，并可使商户进行配送状态跟踪。</w:t>
      </w:r>
    </w:p>
    <w:p w:rsidR="0027060A" w:rsidRPr="00E7788C" w:rsidRDefault="0027060A" w:rsidP="00E7788C">
      <w:pPr>
        <w:pStyle w:val="style1"/>
        <w:shd w:val="clear" w:color="auto" w:fill="FFFFFF"/>
        <w:spacing w:before="0" w:beforeAutospacing="0" w:after="0" w:afterAutospacing="0"/>
        <w:ind w:firstLineChars="200" w:firstLine="640"/>
        <w:jc w:val="both"/>
        <w:rPr>
          <w:rFonts w:ascii="Times New Roman" w:eastAsia="仿宋_GB2312" w:hAnsi="Times New Roman" w:cs="Times New Roman"/>
          <w:kern w:val="2"/>
          <w:sz w:val="32"/>
          <w:szCs w:val="32"/>
        </w:rPr>
      </w:pPr>
      <w:r w:rsidRPr="00E7788C">
        <w:rPr>
          <w:rFonts w:ascii="Times New Roman" w:eastAsia="仿宋_GB2312" w:hAnsi="Times New Roman" w:cs="Times New Roman" w:hint="eastAsia"/>
          <w:kern w:val="2"/>
          <w:sz w:val="32"/>
          <w:szCs w:val="32"/>
        </w:rPr>
        <w:t>服务子系统主要功能涉及移动商城个人中心话费充值及业务查询（例如：详单查询、账单查询、业务查询及退订）</w:t>
      </w:r>
    </w:p>
    <w:p w:rsidR="00EF60DC" w:rsidRPr="0027060A" w:rsidRDefault="00A11D47">
      <w:pPr>
        <w:pStyle w:val="2"/>
        <w:spacing w:before="0" w:after="0" w:line="240" w:lineRule="auto"/>
        <w:rPr>
          <w:rFonts w:ascii="Times New Roman" w:eastAsia="仿宋_GB2312" w:hAnsi="Times New Roman"/>
        </w:rPr>
      </w:pPr>
      <w:bookmarkStart w:id="47" w:name="_Toc525288130"/>
      <w:r w:rsidRPr="0027060A">
        <w:rPr>
          <w:rFonts w:ascii="Times New Roman" w:eastAsia="仿宋_GB2312" w:hAnsi="Times New Roman"/>
        </w:rPr>
        <w:lastRenderedPageBreak/>
        <w:t>1.3</w:t>
      </w:r>
      <w:r w:rsidRPr="0027060A">
        <w:rPr>
          <w:rFonts w:ascii="Times New Roman" w:eastAsia="仿宋_GB2312" w:hAnsi="Times New Roman"/>
        </w:rPr>
        <w:t>技术实现方式介绍</w:t>
      </w:r>
      <w:bookmarkEnd w:id="47"/>
    </w:p>
    <w:p w:rsidR="009F3625" w:rsidRDefault="0027060A" w:rsidP="003C2B5D">
      <w:pPr>
        <w:pStyle w:val="affffff2"/>
        <w:ind w:firstLine="0"/>
        <w:jc w:val="center"/>
        <w:rPr>
          <w:rFonts w:ascii="仿宋" w:eastAsia="仿宋" w:hAnsi="仿宋"/>
          <w:bCs/>
          <w:color w:val="FF0000"/>
          <w:sz w:val="32"/>
          <w:szCs w:val="32"/>
        </w:rPr>
      </w:pPr>
      <w:r>
        <w:rPr>
          <w:rFonts w:ascii="仿宋" w:eastAsia="仿宋" w:hAnsi="仿宋"/>
          <w:bCs/>
          <w:noProof/>
          <w:color w:val="FF0000"/>
          <w:sz w:val="32"/>
          <w:szCs w:val="32"/>
          <w:lang w:val="en-US"/>
        </w:rPr>
        <w:drawing>
          <wp:inline distT="0" distB="0" distL="0" distR="0">
            <wp:extent cx="5305425" cy="3505200"/>
            <wp:effectExtent l="19050" t="19050" r="285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05425" cy="3505200"/>
                    </a:xfrm>
                    <a:prstGeom prst="rect">
                      <a:avLst/>
                    </a:prstGeom>
                    <a:noFill/>
                    <a:ln w="9525">
                      <a:solidFill>
                        <a:schemeClr val="tx1"/>
                      </a:solidFill>
                      <a:miter lim="800000"/>
                      <a:headEnd/>
                      <a:tailEnd/>
                    </a:ln>
                  </pic:spPr>
                </pic:pic>
              </a:graphicData>
            </a:graphic>
          </wp:inline>
        </w:drawing>
      </w:r>
    </w:p>
    <w:p w:rsidR="008E5CC5" w:rsidRPr="008E5CC5" w:rsidRDefault="008E5CC5" w:rsidP="003C2B5D">
      <w:pPr>
        <w:pStyle w:val="affffff2"/>
        <w:ind w:firstLine="0"/>
        <w:jc w:val="center"/>
        <w:rPr>
          <w:rFonts w:ascii="仿宋" w:eastAsia="仿宋" w:hAnsi="仿宋"/>
          <w:bCs/>
          <w:szCs w:val="21"/>
        </w:rPr>
      </w:pPr>
      <w:r w:rsidRPr="008E5CC5">
        <w:rPr>
          <w:rFonts w:ascii="仿宋" w:eastAsia="仿宋" w:hAnsi="仿宋" w:hint="eastAsia"/>
          <w:bCs/>
          <w:szCs w:val="21"/>
        </w:rPr>
        <w:t>图1 技术实现方式</w:t>
      </w:r>
    </w:p>
    <w:p w:rsidR="00EF60DC" w:rsidRPr="0027060A" w:rsidRDefault="00A11D47">
      <w:pPr>
        <w:pStyle w:val="2"/>
        <w:spacing w:before="0" w:after="0" w:line="240" w:lineRule="auto"/>
        <w:rPr>
          <w:rFonts w:ascii="Times New Roman" w:eastAsia="仿宋_GB2312" w:hAnsi="Times New Roman"/>
        </w:rPr>
      </w:pPr>
      <w:bookmarkStart w:id="48" w:name="_Toc525288131"/>
      <w:r w:rsidRPr="0027060A">
        <w:rPr>
          <w:rFonts w:ascii="Times New Roman" w:eastAsia="仿宋_GB2312" w:hAnsi="Times New Roman"/>
        </w:rPr>
        <w:t>1.4</w:t>
      </w:r>
      <w:r w:rsidRPr="0027060A">
        <w:rPr>
          <w:rFonts w:ascii="Times New Roman" w:eastAsia="仿宋_GB2312" w:hAnsi="Times New Roman"/>
        </w:rPr>
        <w:t>用户规模</w:t>
      </w:r>
      <w:bookmarkEnd w:id="48"/>
    </w:p>
    <w:p w:rsidR="0027060A" w:rsidRPr="00E7788C" w:rsidRDefault="0027060A" w:rsidP="00E7788C">
      <w:pPr>
        <w:spacing w:line="600" w:lineRule="exact"/>
        <w:ind w:firstLineChars="200" w:firstLine="640"/>
        <w:rPr>
          <w:rFonts w:eastAsia="仿宋_GB2312"/>
          <w:sz w:val="32"/>
          <w:szCs w:val="32"/>
        </w:rPr>
      </w:pPr>
      <w:bookmarkStart w:id="49" w:name="_Toc525288132"/>
      <w:r w:rsidRPr="00E7788C">
        <w:rPr>
          <w:rFonts w:eastAsia="仿宋_GB2312" w:hint="eastAsia"/>
          <w:sz w:val="32"/>
          <w:szCs w:val="32"/>
        </w:rPr>
        <w:t>2013</w:t>
      </w:r>
      <w:r w:rsidRPr="00E7788C">
        <w:rPr>
          <w:rFonts w:eastAsia="仿宋_GB2312" w:hint="eastAsia"/>
          <w:sz w:val="32"/>
          <w:szCs w:val="32"/>
        </w:rPr>
        <w:t>年</w:t>
      </w:r>
      <w:r w:rsidRPr="00E7788C">
        <w:rPr>
          <w:rFonts w:eastAsia="仿宋_GB2312" w:hint="eastAsia"/>
          <w:sz w:val="32"/>
          <w:szCs w:val="32"/>
        </w:rPr>
        <w:t>7</w:t>
      </w:r>
      <w:r w:rsidRPr="00E7788C">
        <w:rPr>
          <w:rFonts w:eastAsia="仿宋_GB2312" w:hint="eastAsia"/>
          <w:sz w:val="32"/>
          <w:szCs w:val="32"/>
        </w:rPr>
        <w:t>月，移动商城工程启动。</w:t>
      </w:r>
      <w:r w:rsidRPr="00E7788C">
        <w:rPr>
          <w:rFonts w:eastAsia="仿宋_GB2312" w:hint="eastAsia"/>
          <w:sz w:val="32"/>
          <w:szCs w:val="32"/>
        </w:rPr>
        <w:t>2014</w:t>
      </w:r>
      <w:r w:rsidRPr="00E7788C">
        <w:rPr>
          <w:rFonts w:eastAsia="仿宋_GB2312" w:hint="eastAsia"/>
          <w:sz w:val="32"/>
          <w:szCs w:val="32"/>
        </w:rPr>
        <w:t>年</w:t>
      </w:r>
      <w:r w:rsidRPr="00E7788C">
        <w:rPr>
          <w:rFonts w:eastAsia="仿宋_GB2312" w:hint="eastAsia"/>
          <w:sz w:val="32"/>
          <w:szCs w:val="32"/>
        </w:rPr>
        <w:t>6</w:t>
      </w:r>
      <w:r w:rsidRPr="00E7788C">
        <w:rPr>
          <w:rFonts w:eastAsia="仿宋_GB2312" w:hint="eastAsia"/>
          <w:sz w:val="32"/>
          <w:szCs w:val="32"/>
        </w:rPr>
        <w:t>月</w:t>
      </w:r>
      <w:r w:rsidRPr="00E7788C">
        <w:rPr>
          <w:rFonts w:eastAsia="仿宋_GB2312" w:hint="eastAsia"/>
          <w:sz w:val="32"/>
          <w:szCs w:val="32"/>
        </w:rPr>
        <w:t>26</w:t>
      </w:r>
      <w:r w:rsidRPr="00E7788C">
        <w:rPr>
          <w:rFonts w:eastAsia="仿宋_GB2312" w:hint="eastAsia"/>
          <w:sz w:val="32"/>
          <w:szCs w:val="32"/>
        </w:rPr>
        <w:t>日全面完成</w:t>
      </w:r>
      <w:r w:rsidRPr="00E7788C">
        <w:rPr>
          <w:rFonts w:eastAsia="仿宋_GB2312" w:hint="eastAsia"/>
          <w:sz w:val="32"/>
          <w:szCs w:val="32"/>
        </w:rPr>
        <w:t>31</w:t>
      </w:r>
      <w:r w:rsidRPr="00E7788C">
        <w:rPr>
          <w:rFonts w:eastAsia="仿宋_GB2312" w:hint="eastAsia"/>
          <w:sz w:val="32"/>
          <w:szCs w:val="32"/>
        </w:rPr>
        <w:t>省公司和终端公司入驻并对外开放</w:t>
      </w:r>
      <w:del w:id="50" w:author="PC" w:date="2019-08-15T17:06:00Z">
        <w:r w:rsidRPr="00E7788C" w:rsidDel="00952A39">
          <w:rPr>
            <w:rFonts w:eastAsia="仿宋_GB2312" w:hint="eastAsia"/>
            <w:sz w:val="32"/>
            <w:szCs w:val="32"/>
          </w:rPr>
          <w:delText>,</w:delText>
        </w:r>
      </w:del>
      <w:ins w:id="51" w:author="PC" w:date="2019-08-15T17:06:00Z">
        <w:r w:rsidR="00952A39">
          <w:rPr>
            <w:rFonts w:eastAsia="仿宋_GB2312" w:hint="eastAsia"/>
            <w:sz w:val="32"/>
            <w:szCs w:val="32"/>
          </w:rPr>
          <w:t>，</w:t>
        </w:r>
      </w:ins>
      <w:r w:rsidRPr="00E7788C">
        <w:rPr>
          <w:rFonts w:eastAsia="仿宋_GB2312" w:hint="eastAsia"/>
          <w:sz w:val="32"/>
          <w:szCs w:val="32"/>
        </w:rPr>
        <w:t>移动商城一期建设工作基本完成。移动商城服务</w:t>
      </w:r>
      <w:r w:rsidRPr="00E7788C">
        <w:rPr>
          <w:rFonts w:eastAsia="仿宋_GB2312"/>
          <w:sz w:val="32"/>
          <w:szCs w:val="32"/>
        </w:rPr>
        <w:t>主要面向</w:t>
      </w:r>
      <w:r w:rsidRPr="00E7788C">
        <w:rPr>
          <w:rFonts w:eastAsia="仿宋_GB2312" w:hint="eastAsia"/>
          <w:sz w:val="32"/>
          <w:szCs w:val="32"/>
        </w:rPr>
        <w:t>中国移动</w:t>
      </w:r>
      <w:r w:rsidRPr="00E7788C">
        <w:rPr>
          <w:rFonts w:eastAsia="仿宋_GB2312" w:hint="eastAsia"/>
          <w:sz w:val="32"/>
          <w:szCs w:val="32"/>
        </w:rPr>
        <w:t>31</w:t>
      </w:r>
      <w:r w:rsidRPr="00E7788C">
        <w:rPr>
          <w:rFonts w:eastAsia="仿宋_GB2312" w:hint="eastAsia"/>
          <w:sz w:val="32"/>
          <w:szCs w:val="32"/>
        </w:rPr>
        <w:t>家省公司及中国移动在网用户</w:t>
      </w:r>
      <w:r w:rsidRPr="00E7788C">
        <w:rPr>
          <w:rFonts w:eastAsia="仿宋_GB2312"/>
          <w:sz w:val="32"/>
          <w:szCs w:val="32"/>
        </w:rPr>
        <w:t>。</w:t>
      </w:r>
    </w:p>
    <w:p w:rsidR="00EF60DC" w:rsidRPr="0027060A" w:rsidRDefault="00A11D47">
      <w:pPr>
        <w:pStyle w:val="2"/>
        <w:spacing w:before="0" w:after="0" w:line="240" w:lineRule="auto"/>
        <w:rPr>
          <w:rFonts w:ascii="Times New Roman" w:eastAsia="仿宋_GB2312" w:hAnsi="Times New Roman"/>
        </w:rPr>
      </w:pPr>
      <w:r w:rsidRPr="0027060A">
        <w:rPr>
          <w:rFonts w:ascii="Times New Roman" w:eastAsia="仿宋_GB2312" w:hAnsi="Times New Roman"/>
        </w:rPr>
        <w:t xml:space="preserve">1.5 </w:t>
      </w:r>
      <w:r w:rsidRPr="0027060A">
        <w:rPr>
          <w:rFonts w:ascii="Times New Roman" w:eastAsia="仿宋_GB2312" w:hAnsi="Times New Roman"/>
        </w:rPr>
        <w:t>市场发展情况</w:t>
      </w:r>
      <w:bookmarkEnd w:id="49"/>
    </w:p>
    <w:p w:rsidR="0027060A" w:rsidRPr="00E7788C" w:rsidRDefault="0027060A" w:rsidP="00E7788C">
      <w:pPr>
        <w:spacing w:line="600" w:lineRule="exact"/>
        <w:ind w:firstLineChars="200" w:firstLine="640"/>
        <w:rPr>
          <w:rFonts w:eastAsia="仿宋_GB2312"/>
          <w:sz w:val="32"/>
          <w:szCs w:val="32"/>
        </w:rPr>
      </w:pPr>
      <w:bookmarkStart w:id="52" w:name="_Toc525288133"/>
      <w:r w:rsidRPr="00E7788C">
        <w:rPr>
          <w:rFonts w:eastAsia="仿宋_GB2312" w:hint="eastAsia"/>
          <w:sz w:val="32"/>
          <w:szCs w:val="32"/>
        </w:rPr>
        <w:t>中国移动面向用户的统一电商门户在电商的发展浪潮中，从初期的规划建立到目前的规模化运营，历经</w:t>
      </w:r>
      <w:r w:rsidRPr="00E7788C">
        <w:rPr>
          <w:rFonts w:eastAsia="仿宋_GB2312" w:hint="eastAsia"/>
          <w:sz w:val="32"/>
          <w:szCs w:val="32"/>
        </w:rPr>
        <w:t>5</w:t>
      </w:r>
      <w:r w:rsidRPr="00E7788C">
        <w:rPr>
          <w:rFonts w:eastAsia="仿宋_GB2312" w:hint="eastAsia"/>
          <w:sz w:val="32"/>
          <w:szCs w:val="32"/>
        </w:rPr>
        <w:t>年时间。随着移动互联网、物联网广泛的深入到社会生活的各个角落，线上线下组合的电子商务模式层出不穷，为今天的移动电商发展提供了更加广阔的舞台和机遇。截止到目前，移动商城上线功能已基本覆盖</w:t>
      </w:r>
      <w:r w:rsidRPr="00E7788C">
        <w:rPr>
          <w:rFonts w:eastAsia="仿宋_GB2312" w:hint="eastAsia"/>
          <w:sz w:val="32"/>
          <w:szCs w:val="32"/>
        </w:rPr>
        <w:lastRenderedPageBreak/>
        <w:t>了各类自有业务，包括买手机、办套餐、办业务、选号码、挑配件、业务查询、充值缴费、宽带预约等，</w:t>
      </w:r>
      <w:r w:rsidRPr="00E7788C">
        <w:rPr>
          <w:rFonts w:eastAsia="仿宋_GB2312" w:hint="eastAsia"/>
          <w:sz w:val="32"/>
          <w:szCs w:val="32"/>
        </w:rPr>
        <w:t>2017</w:t>
      </w:r>
      <w:r w:rsidRPr="00E7788C">
        <w:rPr>
          <w:rFonts w:eastAsia="仿宋_GB2312" w:hint="eastAsia"/>
          <w:sz w:val="32"/>
          <w:szCs w:val="32"/>
        </w:rPr>
        <w:t>年</w:t>
      </w:r>
      <w:r w:rsidRPr="00E7788C">
        <w:rPr>
          <w:rFonts w:eastAsia="仿宋_GB2312" w:hint="eastAsia"/>
          <w:sz w:val="32"/>
          <w:szCs w:val="32"/>
        </w:rPr>
        <w:t>8</w:t>
      </w:r>
      <w:r w:rsidRPr="00E7788C">
        <w:rPr>
          <w:rFonts w:eastAsia="仿宋_GB2312" w:hint="eastAsia"/>
          <w:sz w:val="32"/>
          <w:szCs w:val="32"/>
        </w:rPr>
        <w:t>月至</w:t>
      </w:r>
      <w:r w:rsidRPr="00E7788C">
        <w:rPr>
          <w:rFonts w:eastAsia="仿宋_GB2312" w:hint="eastAsia"/>
          <w:sz w:val="32"/>
          <w:szCs w:val="32"/>
        </w:rPr>
        <w:t>2018</w:t>
      </w:r>
      <w:r w:rsidRPr="00E7788C">
        <w:rPr>
          <w:rFonts w:eastAsia="仿宋_GB2312" w:hint="eastAsia"/>
          <w:sz w:val="32"/>
          <w:szCs w:val="32"/>
        </w:rPr>
        <w:t>年</w:t>
      </w:r>
      <w:r w:rsidRPr="00E7788C">
        <w:rPr>
          <w:rFonts w:eastAsia="仿宋_GB2312" w:hint="eastAsia"/>
          <w:sz w:val="32"/>
          <w:szCs w:val="32"/>
        </w:rPr>
        <w:t>7</w:t>
      </w:r>
      <w:r w:rsidRPr="00E7788C">
        <w:rPr>
          <w:rFonts w:eastAsia="仿宋_GB2312" w:hint="eastAsia"/>
          <w:sz w:val="32"/>
          <w:szCs w:val="32"/>
        </w:rPr>
        <w:t>月期间，移动商城终端月均销量</w:t>
      </w:r>
      <w:r w:rsidRPr="00E7788C">
        <w:rPr>
          <w:rFonts w:eastAsia="仿宋_GB2312" w:hint="eastAsia"/>
          <w:sz w:val="32"/>
          <w:szCs w:val="32"/>
        </w:rPr>
        <w:t>6234</w:t>
      </w:r>
      <w:r w:rsidRPr="00E7788C">
        <w:rPr>
          <w:rFonts w:eastAsia="仿宋_GB2312" w:hint="eastAsia"/>
          <w:sz w:val="32"/>
          <w:szCs w:val="32"/>
        </w:rPr>
        <w:t>台，号码月均销量</w:t>
      </w:r>
      <w:r w:rsidRPr="00E7788C">
        <w:rPr>
          <w:rFonts w:eastAsia="仿宋_GB2312" w:hint="eastAsia"/>
          <w:sz w:val="32"/>
          <w:szCs w:val="32"/>
        </w:rPr>
        <w:t>3.5</w:t>
      </w:r>
      <w:r w:rsidRPr="00E7788C">
        <w:rPr>
          <w:rFonts w:eastAsia="仿宋_GB2312" w:hint="eastAsia"/>
          <w:sz w:val="32"/>
          <w:szCs w:val="32"/>
        </w:rPr>
        <w:t>万单，套餐月均办理量</w:t>
      </w:r>
      <w:r w:rsidRPr="00E7788C">
        <w:rPr>
          <w:rFonts w:eastAsia="仿宋_GB2312" w:hint="eastAsia"/>
          <w:sz w:val="32"/>
          <w:szCs w:val="32"/>
        </w:rPr>
        <w:t>36.11</w:t>
      </w:r>
      <w:r w:rsidRPr="00E7788C">
        <w:rPr>
          <w:rFonts w:eastAsia="仿宋_GB2312" w:hint="eastAsia"/>
          <w:sz w:val="32"/>
          <w:szCs w:val="32"/>
        </w:rPr>
        <w:t>万笔，增值业务月均办理量</w:t>
      </w:r>
      <w:r w:rsidRPr="00E7788C">
        <w:rPr>
          <w:rFonts w:eastAsia="仿宋_GB2312" w:hint="eastAsia"/>
          <w:sz w:val="32"/>
          <w:szCs w:val="32"/>
        </w:rPr>
        <w:t>164.03</w:t>
      </w:r>
      <w:r w:rsidRPr="00E7788C">
        <w:rPr>
          <w:rFonts w:eastAsia="仿宋_GB2312" w:hint="eastAsia"/>
          <w:sz w:val="32"/>
          <w:szCs w:val="32"/>
        </w:rPr>
        <w:t>万笔，自有业务销量远高于同行业及中国移动外部渠道销量。</w:t>
      </w:r>
    </w:p>
    <w:p w:rsidR="00EF60DC" w:rsidRDefault="00A11D47">
      <w:pPr>
        <w:pStyle w:val="1"/>
        <w:spacing w:before="0" w:after="0" w:line="240" w:lineRule="auto"/>
        <w:rPr>
          <w:rFonts w:eastAsia="仿宋_GB2312"/>
          <w:sz w:val="32"/>
          <w:szCs w:val="32"/>
        </w:rPr>
      </w:pPr>
      <w:r>
        <w:rPr>
          <w:rFonts w:eastAsia="仿宋_GB2312"/>
          <w:sz w:val="32"/>
          <w:szCs w:val="32"/>
        </w:rPr>
        <w:t xml:space="preserve">2 </w:t>
      </w:r>
      <w:r>
        <w:rPr>
          <w:rFonts w:eastAsia="仿宋_GB2312"/>
          <w:sz w:val="32"/>
          <w:szCs w:val="32"/>
        </w:rPr>
        <w:t>安全评估情况</w:t>
      </w:r>
      <w:bookmarkEnd w:id="52"/>
    </w:p>
    <w:p w:rsidR="00EF60DC" w:rsidRDefault="00A11D47">
      <w:pPr>
        <w:pStyle w:val="2"/>
        <w:spacing w:before="0" w:after="0" w:line="240" w:lineRule="auto"/>
        <w:rPr>
          <w:rFonts w:ascii="Times New Roman" w:eastAsia="仿宋_GB2312" w:hAnsi="Times New Roman"/>
        </w:rPr>
      </w:pPr>
      <w:bookmarkStart w:id="53" w:name="_Toc525288134"/>
      <w:r>
        <w:rPr>
          <w:rFonts w:ascii="Times New Roman" w:eastAsia="仿宋_GB2312" w:hAnsi="Times New Roman"/>
        </w:rPr>
        <w:t xml:space="preserve">2.1 </w:t>
      </w:r>
      <w:r>
        <w:rPr>
          <w:rFonts w:ascii="Times New Roman" w:eastAsia="仿宋_GB2312" w:hAnsi="Times New Roman"/>
        </w:rPr>
        <w:t>安全评估情况概述</w:t>
      </w:r>
      <w:bookmarkEnd w:id="53"/>
    </w:p>
    <w:p w:rsidR="00E15721" w:rsidRPr="004F218B" w:rsidRDefault="00E15721" w:rsidP="00E15721">
      <w:pPr>
        <w:spacing w:line="600" w:lineRule="exact"/>
        <w:ind w:leftChars="100" w:left="210" w:firstLineChars="200" w:firstLine="643"/>
        <w:rPr>
          <w:rFonts w:ascii="仿宋_GB2312" w:eastAsia="仿宋_GB2312"/>
          <w:b/>
          <w:sz w:val="32"/>
          <w:szCs w:val="32"/>
        </w:rPr>
      </w:pPr>
      <w:bookmarkStart w:id="54" w:name="_Toc525288137"/>
      <w:r w:rsidRPr="004F218B">
        <w:rPr>
          <w:rFonts w:eastAsia="仿宋_GB2312"/>
          <w:b/>
          <w:sz w:val="32"/>
          <w:szCs w:val="32"/>
        </w:rPr>
        <w:t>1.</w:t>
      </w:r>
      <w:r w:rsidRPr="004F218B">
        <w:rPr>
          <w:rFonts w:ascii="仿宋_GB2312" w:eastAsia="仿宋_GB2312" w:hint="eastAsia"/>
          <w:b/>
          <w:sz w:val="32"/>
          <w:szCs w:val="32"/>
        </w:rPr>
        <w:t>总体情况</w:t>
      </w:r>
    </w:p>
    <w:p w:rsidR="00E15721" w:rsidRPr="00E7788C" w:rsidRDefault="00E15721" w:rsidP="00E15721">
      <w:pPr>
        <w:ind w:leftChars="100" w:left="210" w:firstLineChars="200" w:firstLine="640"/>
        <w:rPr>
          <w:rFonts w:ascii="仿宋_GB2312" w:eastAsia="仿宋_GB2312" w:hAnsi="仿宋"/>
          <w:sz w:val="32"/>
          <w:szCs w:val="32"/>
        </w:rPr>
      </w:pPr>
      <w:r w:rsidRPr="00E7788C">
        <w:rPr>
          <w:rFonts w:eastAsia="仿宋_GB2312"/>
          <w:sz w:val="32"/>
          <w:szCs w:val="32"/>
        </w:rPr>
        <w:t>2018</w:t>
      </w:r>
      <w:r w:rsidRPr="00E7788C">
        <w:rPr>
          <w:rFonts w:ascii="仿宋_GB2312" w:eastAsia="仿宋_GB2312" w:hAnsi="仿宋" w:hint="eastAsia"/>
          <w:sz w:val="32"/>
          <w:szCs w:val="32"/>
        </w:rPr>
        <w:t>年</w:t>
      </w:r>
      <w:r w:rsidRPr="00E7788C">
        <w:rPr>
          <w:rFonts w:eastAsia="仿宋_GB2312"/>
          <w:sz w:val="32"/>
          <w:szCs w:val="32"/>
        </w:rPr>
        <w:t>1</w:t>
      </w:r>
      <w:r w:rsidRPr="00E7788C">
        <w:rPr>
          <w:rFonts w:ascii="仿宋_GB2312" w:eastAsia="仿宋_GB2312" w:hAnsi="仿宋" w:hint="eastAsia"/>
          <w:sz w:val="32"/>
          <w:szCs w:val="32"/>
        </w:rPr>
        <w:t>月</w:t>
      </w:r>
      <w:r w:rsidRPr="00E7788C">
        <w:rPr>
          <w:rFonts w:eastAsia="仿宋_GB2312"/>
          <w:sz w:val="32"/>
          <w:szCs w:val="32"/>
        </w:rPr>
        <w:t>16</w:t>
      </w:r>
      <w:r w:rsidRPr="00E7788C">
        <w:rPr>
          <w:rFonts w:ascii="仿宋_GB2312" w:eastAsia="仿宋_GB2312" w:hAnsi="仿宋" w:hint="eastAsia"/>
          <w:sz w:val="32"/>
          <w:szCs w:val="32"/>
        </w:rPr>
        <w:t>日至</w:t>
      </w:r>
      <w:r w:rsidRPr="00E7788C">
        <w:rPr>
          <w:rFonts w:eastAsia="仿宋_GB2312"/>
          <w:sz w:val="32"/>
          <w:szCs w:val="32"/>
        </w:rPr>
        <w:t>1</w:t>
      </w:r>
      <w:r w:rsidRPr="00E7788C">
        <w:rPr>
          <w:rFonts w:ascii="仿宋_GB2312" w:eastAsia="仿宋_GB2312" w:hAnsi="仿宋" w:hint="eastAsia"/>
          <w:sz w:val="32"/>
          <w:szCs w:val="32"/>
        </w:rPr>
        <w:t>月</w:t>
      </w:r>
      <w:r w:rsidRPr="00E7788C">
        <w:rPr>
          <w:rFonts w:eastAsia="仿宋_GB2312"/>
          <w:sz w:val="32"/>
          <w:szCs w:val="32"/>
        </w:rPr>
        <w:t>18</w:t>
      </w:r>
      <w:r w:rsidRPr="00E7788C">
        <w:rPr>
          <w:rFonts w:ascii="仿宋_GB2312" w:eastAsia="仿宋_GB2312" w:hAnsi="仿宋" w:hint="eastAsia"/>
          <w:sz w:val="32"/>
          <w:szCs w:val="32"/>
        </w:rPr>
        <w:t>日</w:t>
      </w:r>
      <w:r w:rsidRPr="00E7788C">
        <w:rPr>
          <w:rFonts w:ascii="仿宋_GB2312" w:eastAsia="仿宋_GB2312" w:hint="eastAsia"/>
          <w:sz w:val="32"/>
          <w:szCs w:val="32"/>
        </w:rPr>
        <w:t>，</w:t>
      </w:r>
      <w:r w:rsidRPr="00E7788C">
        <w:rPr>
          <w:rFonts w:ascii="仿宋_GB2312" w:eastAsia="仿宋_GB2312" w:hAnsi="仿宋" w:hint="eastAsia"/>
          <w:sz w:val="32"/>
          <w:szCs w:val="32"/>
        </w:rPr>
        <w:t>国家计算机网络与信息安全管理中心对</w:t>
      </w:r>
      <w:del w:id="55" w:author="tianjin" w:date="2019-08-22T15:39:00Z">
        <w:r w:rsidRPr="00E7788C" w:rsidDel="00054579">
          <w:rPr>
            <w:rFonts w:ascii="仿宋_GB2312" w:eastAsia="仿宋_GB2312" w:hAnsi="仿宋" w:hint="eastAsia"/>
            <w:sz w:val="32"/>
            <w:szCs w:val="32"/>
          </w:rPr>
          <w:delText>中国移动信息技术有限公司</w:delText>
        </w:r>
      </w:del>
      <w:ins w:id="56" w:author="tianjin" w:date="2019-08-22T15:39:00Z">
        <w:r w:rsidR="00054579">
          <w:rPr>
            <w:rFonts w:ascii="仿宋_GB2312" w:eastAsia="仿宋_GB2312" w:hAnsi="仿宋" w:hint="eastAsia"/>
            <w:sz w:val="32"/>
            <w:szCs w:val="32"/>
          </w:rPr>
          <w:t>中移信息技术有限公司</w:t>
        </w:r>
      </w:ins>
      <w:r w:rsidRPr="00E7788C">
        <w:rPr>
          <w:rFonts w:ascii="仿宋_GB2312" w:eastAsia="仿宋_GB2312" w:hAnsi="仿宋" w:hint="eastAsia"/>
          <w:sz w:val="32"/>
          <w:szCs w:val="32"/>
        </w:rPr>
        <w:t>（以下简称“中移信息”）的</w:t>
      </w:r>
      <w:r w:rsidRPr="00E7788C">
        <w:rPr>
          <w:rFonts w:ascii="仿宋_GB2312" w:eastAsia="仿宋_GB2312" w:hAnsi="仿宋" w:hint="eastAsia"/>
          <w:bCs/>
          <w:sz w:val="32"/>
          <w:szCs w:val="32"/>
        </w:rPr>
        <w:t>电子渠道交流平台</w:t>
      </w:r>
      <w:r w:rsidRPr="00E7788C">
        <w:rPr>
          <w:rFonts w:ascii="仿宋_GB2312" w:eastAsia="仿宋_GB2312" w:hAnsi="仿宋" w:hint="eastAsia"/>
          <w:sz w:val="32"/>
          <w:szCs w:val="32"/>
        </w:rPr>
        <w:t>、俱乐部等</w:t>
      </w:r>
      <w:r w:rsidRPr="00E7788C">
        <w:rPr>
          <w:rFonts w:eastAsia="仿宋_GB2312"/>
          <w:sz w:val="32"/>
          <w:szCs w:val="32"/>
        </w:rPr>
        <w:t>12</w:t>
      </w:r>
      <w:r w:rsidRPr="00E7788C">
        <w:rPr>
          <w:rFonts w:ascii="仿宋_GB2312" w:eastAsia="仿宋_GB2312" w:hAnsi="仿宋" w:hint="eastAsia"/>
          <w:sz w:val="32"/>
          <w:szCs w:val="32"/>
        </w:rPr>
        <w:t>个业务开展了新技术新业务信息安全现场评估工作。</w:t>
      </w:r>
    </w:p>
    <w:p w:rsidR="00E15721" w:rsidRPr="00E7788C" w:rsidRDefault="00E15721" w:rsidP="00E15721">
      <w:pPr>
        <w:spacing w:line="600" w:lineRule="exact"/>
        <w:ind w:leftChars="100" w:left="210" w:firstLineChars="200" w:firstLine="640"/>
        <w:rPr>
          <w:rFonts w:ascii="仿宋_GB2312" w:eastAsia="仿宋_GB2312"/>
          <w:sz w:val="32"/>
          <w:szCs w:val="32"/>
        </w:rPr>
      </w:pPr>
      <w:r w:rsidRPr="00E7788C">
        <w:rPr>
          <w:rFonts w:ascii="仿宋_GB2312" w:eastAsia="仿宋_GB2312" w:hint="eastAsia"/>
          <w:sz w:val="32"/>
          <w:szCs w:val="32"/>
        </w:rPr>
        <w:t>评估主要内容包括管理体系评估、业务风险评估和信息安全保障能力评估三个部分。评估方法包括人员访谈、制度文档核实、业务功能验证、内容安全测试、数据安全检测、漏洞扫描、渗透测试等。</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E7788C">
        <w:rPr>
          <w:rFonts w:ascii="仿宋_GB2312" w:eastAsia="仿宋_GB2312" w:hint="eastAsia"/>
          <w:sz w:val="32"/>
          <w:szCs w:val="32"/>
        </w:rPr>
        <w:t>本报告主要给出</w:t>
      </w:r>
      <w:r w:rsidRPr="00E7788C">
        <w:rPr>
          <w:rFonts w:ascii="仿宋_GB2312" w:eastAsia="仿宋_GB2312" w:hAnsi="仿宋" w:hint="eastAsia"/>
          <w:bCs/>
          <w:sz w:val="32"/>
          <w:szCs w:val="32"/>
        </w:rPr>
        <w:t>“</w:t>
      </w:r>
      <w:r w:rsidR="00E7788C">
        <w:rPr>
          <w:rFonts w:ascii="仿宋_GB2312" w:eastAsia="仿宋_GB2312" w:hAnsi="仿宋" w:hint="eastAsia"/>
          <w:bCs/>
          <w:sz w:val="32"/>
          <w:szCs w:val="32"/>
        </w:rPr>
        <w:t>移动商城</w:t>
      </w:r>
      <w:r w:rsidRPr="004F218B">
        <w:rPr>
          <w:rFonts w:ascii="仿宋_GB2312" w:eastAsia="仿宋_GB2312" w:hAnsi="仿宋" w:hint="eastAsia"/>
          <w:bCs/>
          <w:sz w:val="32"/>
          <w:szCs w:val="32"/>
        </w:rPr>
        <w:t>”</w:t>
      </w:r>
      <w:r w:rsidRPr="004F218B">
        <w:rPr>
          <w:rFonts w:ascii="仿宋_GB2312" w:eastAsia="仿宋_GB2312" w:hint="eastAsia"/>
          <w:sz w:val="32"/>
          <w:szCs w:val="32"/>
        </w:rPr>
        <w:t>业务的信息安全评估情况。</w:t>
      </w:r>
    </w:p>
    <w:p w:rsidR="00E15721" w:rsidRPr="004F218B" w:rsidRDefault="00E15721" w:rsidP="00E15721">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2.</w:t>
      </w:r>
      <w:r w:rsidRPr="004F218B">
        <w:rPr>
          <w:rFonts w:ascii="仿宋_GB2312" w:eastAsia="仿宋_GB2312" w:hint="eastAsia"/>
          <w:b/>
          <w:sz w:val="32"/>
          <w:szCs w:val="32"/>
        </w:rPr>
        <w:t>评估目的</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为进一步提升</w:t>
      </w:r>
      <w:del w:id="57" w:author="tianjin" w:date="2019-08-22T15:39:00Z">
        <w:r w:rsidRPr="004F218B" w:rsidDel="00054579">
          <w:rPr>
            <w:rFonts w:ascii="仿宋_GB2312" w:eastAsia="仿宋_GB2312" w:hint="eastAsia"/>
            <w:sz w:val="32"/>
            <w:szCs w:val="32"/>
          </w:rPr>
          <w:delText>中国移动信息技术有限公司</w:delText>
        </w:r>
      </w:del>
      <w:ins w:id="58" w:author="tianjin" w:date="2019-08-22T15:39:00Z">
        <w:r w:rsidR="00054579">
          <w:rPr>
            <w:rFonts w:ascii="仿宋_GB2312" w:eastAsia="仿宋_GB2312" w:hint="eastAsia"/>
            <w:sz w:val="32"/>
            <w:szCs w:val="32"/>
          </w:rPr>
          <w:t>中移信息技术有限公司</w:t>
        </w:r>
      </w:ins>
      <w:r w:rsidRPr="004F218B">
        <w:rPr>
          <w:rFonts w:ascii="仿宋_GB2312" w:eastAsia="仿宋_GB2312" w:hint="eastAsia"/>
          <w:sz w:val="32"/>
          <w:szCs w:val="32"/>
        </w:rPr>
        <w:t>新技术新业务的信息安全防护和处置能力，依据新技术新业务信息安全评估相关政策文件，结合通信安全分级保护、风险评估的基本方法和标准，发现并找出新技术新业务相关的</w:t>
      </w:r>
      <w:r w:rsidRPr="004F218B">
        <w:rPr>
          <w:rFonts w:ascii="仿宋_GB2312" w:eastAsia="仿宋_GB2312" w:hint="eastAsia"/>
          <w:sz w:val="32"/>
          <w:szCs w:val="32"/>
        </w:rPr>
        <w:lastRenderedPageBreak/>
        <w:t>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rsidR="00E15721" w:rsidRPr="004F218B" w:rsidRDefault="00E15721" w:rsidP="00E15721">
      <w:pPr>
        <w:spacing w:line="600" w:lineRule="exact"/>
        <w:ind w:leftChars="100" w:left="210" w:firstLineChars="200" w:firstLine="643"/>
        <w:rPr>
          <w:rFonts w:ascii="仿宋_GB2312" w:eastAsia="仿宋_GB2312"/>
          <w:b/>
          <w:sz w:val="32"/>
          <w:szCs w:val="32"/>
        </w:rPr>
      </w:pPr>
      <w:bookmarkStart w:id="59" w:name="_Toc435526650"/>
      <w:r w:rsidRPr="004F218B">
        <w:rPr>
          <w:rFonts w:eastAsia="仿宋_GB2312"/>
          <w:b/>
          <w:sz w:val="32"/>
          <w:szCs w:val="32"/>
        </w:rPr>
        <w:t>3.</w:t>
      </w:r>
      <w:r w:rsidRPr="004F218B">
        <w:rPr>
          <w:rFonts w:ascii="仿宋_GB2312" w:eastAsia="仿宋_GB2312" w:hint="eastAsia"/>
          <w:b/>
          <w:sz w:val="32"/>
          <w:szCs w:val="32"/>
        </w:rPr>
        <w:t>评估内容</w:t>
      </w:r>
      <w:bookmarkEnd w:id="59"/>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（1）管理体系方面：重点评估新技术新业务的信息安全管理体系和业务安全管理措施是否满足电信管理机构的安全管理要求，具体包括机构设置、管理制度、信息安全相关要求和技术标准以及具体执行情况。</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（2）业务风险方面：评估新技术新业务的完整业务流程，结合业务功能属性及技术实现，包括内容发布审核、业务边界安全、权限管理、用户信息保护等，评估系统潜在的信息安全风险。</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（3）信息安全保障能力方面：评估现有的安全管理措施、技术手段等信息安全保障能力是否能够有效控制业务信息安</w:t>
      </w:r>
      <w:r w:rsidRPr="004F218B">
        <w:rPr>
          <w:rFonts w:ascii="仿宋_GB2312" w:eastAsia="仿宋_GB2312" w:hint="eastAsia"/>
          <w:sz w:val="32"/>
          <w:szCs w:val="32"/>
        </w:rPr>
        <w:lastRenderedPageBreak/>
        <w:t>全风险。开展内容过滤机制测试；对业务系统、操作系统、网络设备进行安全检测；通过渗透测试查看系统安全防护情况等；</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（4）其他：评估新技术新业务相关系统的安全性。</w:t>
      </w:r>
    </w:p>
    <w:p w:rsidR="00E15721" w:rsidRPr="004F218B" w:rsidRDefault="00E15721" w:rsidP="00E15721">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4.</w:t>
      </w:r>
      <w:r w:rsidRPr="004F218B">
        <w:rPr>
          <w:rFonts w:ascii="仿宋_GB2312" w:eastAsia="仿宋_GB2312" w:hint="eastAsia"/>
          <w:b/>
          <w:sz w:val="32"/>
          <w:szCs w:val="32"/>
        </w:rPr>
        <w:t>评估依据</w:t>
      </w:r>
    </w:p>
    <w:p w:rsidR="00E15721" w:rsidRPr="004F218B" w:rsidRDefault="00E15721" w:rsidP="00E15721">
      <w:pPr>
        <w:spacing w:line="600" w:lineRule="exact"/>
        <w:ind w:leftChars="100" w:left="210" w:firstLineChars="200" w:firstLine="643"/>
        <w:rPr>
          <w:rFonts w:ascii="仿宋_GB2312" w:eastAsia="仿宋_GB2312"/>
          <w:b/>
          <w:sz w:val="32"/>
          <w:szCs w:val="32"/>
        </w:rPr>
      </w:pPr>
      <w:r w:rsidRPr="004F218B">
        <w:rPr>
          <w:rFonts w:ascii="仿宋_GB2312" w:eastAsia="仿宋_GB2312" w:hint="eastAsia"/>
          <w:b/>
          <w:sz w:val="32"/>
          <w:szCs w:val="32"/>
        </w:rPr>
        <w:t>（1）政策法规依据</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《网络安全法》</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《基础电信企业信息安全责任管理办法（试行）》</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《互联网新技术新业务信息安全评估管理办法（试行）》</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《关于开展基础电信企业网络与信息安全责任考核有关工作指导》</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《互联网用户账号名称管理规定》</w:t>
      </w:r>
    </w:p>
    <w:p w:rsidR="00E15721" w:rsidRPr="004F218B" w:rsidRDefault="00E15721" w:rsidP="00E15721">
      <w:pPr>
        <w:spacing w:line="600" w:lineRule="exact"/>
        <w:ind w:leftChars="100" w:left="210" w:firstLineChars="200" w:firstLine="643"/>
        <w:rPr>
          <w:rFonts w:ascii="仿宋_GB2312" w:eastAsia="仿宋_GB2312"/>
          <w:b/>
          <w:sz w:val="32"/>
          <w:szCs w:val="32"/>
        </w:rPr>
      </w:pPr>
      <w:bookmarkStart w:id="60" w:name="_Toc435526653"/>
      <w:r w:rsidRPr="004F218B">
        <w:rPr>
          <w:rFonts w:ascii="仿宋_GB2312" w:eastAsia="仿宋_GB2312" w:hint="eastAsia"/>
          <w:b/>
          <w:sz w:val="32"/>
          <w:szCs w:val="32"/>
        </w:rPr>
        <w:t>（2）安全标准</w:t>
      </w:r>
      <w:bookmarkEnd w:id="60"/>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《互联网新技术新业务安全评估指南》</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《电信网和互联网安全防护管理指南》</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《电信网和互联网安全风险评估实施指南》</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《电信网和互联网灾难备份及恢复实施指南》</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《电信网和互联网物理环境安全等级保护要求》</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《电信网和互联网物理环境安全等级保护检测要求》</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《电信网和互联网管理安全等级保护要求》</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《电信网和互联网管理安全等级保护检测要求》</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《2019年省级基础电信企业网络与信息安全工作考核要点与评分标准》</w:t>
      </w:r>
    </w:p>
    <w:p w:rsidR="00E15721" w:rsidRPr="004F218B" w:rsidRDefault="00E15721" w:rsidP="00E15721">
      <w:pPr>
        <w:spacing w:line="600" w:lineRule="exact"/>
        <w:ind w:leftChars="100" w:left="210" w:firstLineChars="200" w:firstLine="643"/>
        <w:rPr>
          <w:rFonts w:ascii="仿宋_GB2312" w:eastAsia="仿宋_GB2312"/>
          <w:b/>
          <w:sz w:val="32"/>
          <w:szCs w:val="32"/>
        </w:rPr>
      </w:pPr>
      <w:r w:rsidRPr="004F218B">
        <w:rPr>
          <w:rFonts w:eastAsia="仿宋_GB2312"/>
          <w:b/>
          <w:sz w:val="32"/>
          <w:szCs w:val="32"/>
        </w:rPr>
        <w:t>5.</w:t>
      </w:r>
      <w:r w:rsidRPr="004F218B">
        <w:rPr>
          <w:rFonts w:ascii="仿宋_GB2312" w:eastAsia="仿宋_GB2312" w:hint="eastAsia"/>
          <w:b/>
          <w:sz w:val="32"/>
          <w:szCs w:val="32"/>
        </w:rPr>
        <w:t>评估方式</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lastRenderedPageBreak/>
        <w:t>本次信息安全评估的主要方式包括人员访谈、文档材料核查、业务功能验证、内容安全测试和安全测评等。</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人员访谈主要是通过对网络与信息安全管理人员、特定业务管理人员、技术维护人员进行访谈获取企业信息安全管理、业务应用及平台安全、安全保障措施等方面的现状。</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文档材料核查主要是指对企业信息安全、业务安全等相关制度的制定情况进行核实。</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业务功能验证通过检查业务功能和流程，对业务应用和系统平台潜在的安全风险做出研判。</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内容安全测试主要用于评估企业内容安全相关的保障能力，包括违法及不良信息样本的识别检测、传播扩散控制等方面。</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安全测评主要针对业务平台安全和数据安全，涉及漏洞分析、渗透测试等技术手段。</w:t>
      </w:r>
    </w:p>
    <w:p w:rsidR="00E15721" w:rsidRPr="004F218B" w:rsidRDefault="00E15721" w:rsidP="00E15721">
      <w:pPr>
        <w:pStyle w:val="2"/>
        <w:spacing w:before="0" w:after="0" w:line="240" w:lineRule="auto"/>
        <w:ind w:leftChars="100" w:left="210"/>
        <w:rPr>
          <w:rFonts w:ascii="仿宋_GB2312" w:eastAsia="仿宋_GB2312" w:hAnsi="Times New Roman"/>
        </w:rPr>
      </w:pPr>
      <w:bookmarkStart w:id="61" w:name="_Toc5736884"/>
      <w:r w:rsidRPr="004F218B">
        <w:rPr>
          <w:rFonts w:ascii="Times New Roman" w:eastAsia="仿宋_GB2312" w:hAnsi="Times New Roman"/>
        </w:rPr>
        <w:t xml:space="preserve">2.2 </w:t>
      </w:r>
      <w:r w:rsidRPr="004F218B">
        <w:rPr>
          <w:rFonts w:ascii="仿宋_GB2312" w:eastAsia="仿宋_GB2312" w:hAnsi="Times New Roman" w:hint="eastAsia"/>
        </w:rPr>
        <w:t>评估人员组成</w:t>
      </w:r>
      <w:bookmarkEnd w:id="61"/>
    </w:p>
    <w:tbl>
      <w:tblPr>
        <w:tblW w:w="4817" w:type="pct"/>
        <w:jc w:val="center"/>
        <w:tblInd w:w="210" w:type="dxa"/>
        <w:tblBorders>
          <w:top w:val="single" w:sz="12" w:space="0" w:color="000000"/>
          <w:bottom w:val="single" w:sz="12" w:space="0" w:color="000000"/>
        </w:tblBorders>
        <w:tblLook w:val="04A0"/>
      </w:tblPr>
      <w:tblGrid>
        <w:gridCol w:w="1893"/>
        <w:gridCol w:w="4070"/>
        <w:gridCol w:w="2744"/>
      </w:tblGrid>
      <w:tr w:rsidR="00E15721" w:rsidRPr="004F218B" w:rsidTr="00DD6B47">
        <w:trPr>
          <w:trHeight w:val="311"/>
          <w:jc w:val="center"/>
        </w:trPr>
        <w:tc>
          <w:tcPr>
            <w:tcW w:w="1087" w:type="pct"/>
            <w:tcBorders>
              <w:bottom w:val="single" w:sz="6" w:space="0" w:color="000000"/>
              <w:right w:val="single" w:sz="6" w:space="0" w:color="000000"/>
            </w:tcBorders>
            <w:shd w:val="clear" w:color="auto" w:fill="auto"/>
          </w:tcPr>
          <w:p w:rsidR="00E15721" w:rsidRPr="004F218B" w:rsidRDefault="00E15721" w:rsidP="00DD6B47">
            <w:pPr>
              <w:spacing w:line="600" w:lineRule="exact"/>
              <w:jc w:val="center"/>
              <w:rPr>
                <w:rFonts w:ascii="仿宋_GB2312" w:eastAsia="仿宋_GB2312"/>
                <w:b/>
                <w:iCs/>
                <w:sz w:val="32"/>
                <w:szCs w:val="32"/>
              </w:rPr>
            </w:pPr>
            <w:r w:rsidRPr="004F218B">
              <w:rPr>
                <w:rFonts w:ascii="仿宋_GB2312" w:eastAsia="仿宋_GB2312" w:hint="eastAsia"/>
                <w:b/>
                <w:iCs/>
                <w:sz w:val="32"/>
                <w:szCs w:val="32"/>
              </w:rPr>
              <w:t>姓名</w:t>
            </w:r>
          </w:p>
        </w:tc>
        <w:tc>
          <w:tcPr>
            <w:tcW w:w="2337" w:type="pct"/>
            <w:tcBorders>
              <w:bottom w:val="single" w:sz="6" w:space="0" w:color="000000"/>
            </w:tcBorders>
            <w:shd w:val="clear" w:color="auto" w:fill="auto"/>
          </w:tcPr>
          <w:p w:rsidR="00E15721" w:rsidRPr="004F218B" w:rsidRDefault="00E15721" w:rsidP="00DD6B47">
            <w:pPr>
              <w:spacing w:line="600" w:lineRule="exact"/>
              <w:jc w:val="center"/>
              <w:rPr>
                <w:rFonts w:ascii="仿宋_GB2312" w:eastAsia="仿宋_GB2312"/>
                <w:b/>
                <w:iCs/>
                <w:sz w:val="32"/>
                <w:szCs w:val="32"/>
              </w:rPr>
            </w:pPr>
            <w:r w:rsidRPr="004F218B">
              <w:rPr>
                <w:rFonts w:ascii="仿宋_GB2312" w:eastAsia="仿宋_GB2312" w:hint="eastAsia"/>
                <w:b/>
                <w:iCs/>
                <w:sz w:val="32"/>
                <w:szCs w:val="32"/>
              </w:rPr>
              <w:t>职称/职务</w:t>
            </w:r>
          </w:p>
        </w:tc>
        <w:tc>
          <w:tcPr>
            <w:tcW w:w="1576" w:type="pct"/>
            <w:tcBorders>
              <w:bottom w:val="single" w:sz="6" w:space="0" w:color="000000"/>
            </w:tcBorders>
            <w:shd w:val="clear" w:color="auto" w:fill="auto"/>
          </w:tcPr>
          <w:p w:rsidR="00E15721" w:rsidRPr="004F218B" w:rsidRDefault="00E15721" w:rsidP="00DD6B47">
            <w:pPr>
              <w:tabs>
                <w:tab w:val="left" w:pos="855"/>
                <w:tab w:val="center" w:pos="1869"/>
              </w:tabs>
              <w:spacing w:line="600" w:lineRule="exact"/>
              <w:jc w:val="center"/>
              <w:rPr>
                <w:rFonts w:ascii="仿宋_GB2312" w:eastAsia="仿宋_GB2312"/>
                <w:b/>
                <w:iCs/>
                <w:sz w:val="32"/>
                <w:szCs w:val="32"/>
              </w:rPr>
            </w:pPr>
            <w:r w:rsidRPr="004F218B">
              <w:rPr>
                <w:rFonts w:ascii="仿宋_GB2312" w:eastAsia="仿宋_GB2312" w:hint="eastAsia"/>
                <w:b/>
                <w:iCs/>
                <w:sz w:val="32"/>
                <w:szCs w:val="32"/>
              </w:rPr>
              <w:t>职责</w:t>
            </w:r>
          </w:p>
        </w:tc>
      </w:tr>
      <w:tr w:rsidR="00E15721" w:rsidRPr="004F218B" w:rsidTr="00DD6B47">
        <w:trPr>
          <w:trHeight w:val="256"/>
          <w:jc w:val="center"/>
        </w:trPr>
        <w:tc>
          <w:tcPr>
            <w:tcW w:w="1087" w:type="pct"/>
            <w:tcBorders>
              <w:right w:val="single" w:sz="6" w:space="0" w:color="000000"/>
            </w:tcBorders>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段东圣</w:t>
            </w:r>
          </w:p>
        </w:tc>
        <w:tc>
          <w:tcPr>
            <w:tcW w:w="2337"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高级工程师</w:t>
            </w:r>
          </w:p>
        </w:tc>
        <w:tc>
          <w:tcPr>
            <w:tcW w:w="1576"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评估组长</w:t>
            </w:r>
          </w:p>
        </w:tc>
      </w:tr>
      <w:tr w:rsidR="00E15721" w:rsidRPr="004F218B" w:rsidTr="00DD6B47">
        <w:trPr>
          <w:trHeight w:val="256"/>
          <w:jc w:val="center"/>
        </w:trPr>
        <w:tc>
          <w:tcPr>
            <w:tcW w:w="1087" w:type="pct"/>
            <w:tcBorders>
              <w:right w:val="single" w:sz="6" w:space="0" w:color="000000"/>
            </w:tcBorders>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姜淦卿</w:t>
            </w:r>
          </w:p>
        </w:tc>
        <w:tc>
          <w:tcPr>
            <w:tcW w:w="2337"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评估测试</w:t>
            </w:r>
          </w:p>
        </w:tc>
      </w:tr>
      <w:tr w:rsidR="00E15721" w:rsidRPr="004F218B" w:rsidTr="00DD6B47">
        <w:trPr>
          <w:trHeight w:val="256"/>
          <w:jc w:val="center"/>
        </w:trPr>
        <w:tc>
          <w:tcPr>
            <w:tcW w:w="1087" w:type="pct"/>
            <w:tcBorders>
              <w:right w:val="single" w:sz="6" w:space="0" w:color="000000"/>
            </w:tcBorders>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刘威</w:t>
            </w:r>
          </w:p>
        </w:tc>
        <w:tc>
          <w:tcPr>
            <w:tcW w:w="2337"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评估测试</w:t>
            </w:r>
          </w:p>
        </w:tc>
      </w:tr>
      <w:tr w:rsidR="00E15721" w:rsidRPr="004F218B" w:rsidTr="00DD6B47">
        <w:trPr>
          <w:trHeight w:val="256"/>
          <w:jc w:val="center"/>
        </w:trPr>
        <w:tc>
          <w:tcPr>
            <w:tcW w:w="1087" w:type="pct"/>
            <w:tcBorders>
              <w:right w:val="single" w:sz="6" w:space="0" w:color="000000"/>
            </w:tcBorders>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裴卓雄</w:t>
            </w:r>
          </w:p>
        </w:tc>
        <w:tc>
          <w:tcPr>
            <w:tcW w:w="2337"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评估测试</w:t>
            </w:r>
          </w:p>
        </w:tc>
      </w:tr>
      <w:tr w:rsidR="00E15721" w:rsidRPr="004F218B" w:rsidTr="00DD6B47">
        <w:trPr>
          <w:trHeight w:val="256"/>
          <w:jc w:val="center"/>
        </w:trPr>
        <w:tc>
          <w:tcPr>
            <w:tcW w:w="1087" w:type="pct"/>
            <w:tcBorders>
              <w:right w:val="single" w:sz="6" w:space="0" w:color="000000"/>
            </w:tcBorders>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孙捷</w:t>
            </w:r>
          </w:p>
        </w:tc>
        <w:tc>
          <w:tcPr>
            <w:tcW w:w="2337"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评估测试</w:t>
            </w:r>
          </w:p>
        </w:tc>
      </w:tr>
      <w:tr w:rsidR="00E15721" w:rsidRPr="004F218B" w:rsidTr="00DD6B47">
        <w:trPr>
          <w:trHeight w:val="256"/>
          <w:jc w:val="center"/>
        </w:trPr>
        <w:tc>
          <w:tcPr>
            <w:tcW w:w="1087" w:type="pct"/>
            <w:tcBorders>
              <w:right w:val="single" w:sz="6" w:space="0" w:color="000000"/>
            </w:tcBorders>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王鑫</w:t>
            </w:r>
          </w:p>
        </w:tc>
        <w:tc>
          <w:tcPr>
            <w:tcW w:w="2337"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工程师</w:t>
            </w:r>
          </w:p>
        </w:tc>
        <w:tc>
          <w:tcPr>
            <w:tcW w:w="1576" w:type="pct"/>
            <w:shd w:val="clear" w:color="auto" w:fill="auto"/>
          </w:tcPr>
          <w:p w:rsidR="00E15721" w:rsidRPr="004F218B" w:rsidRDefault="00E15721" w:rsidP="00DD6B47">
            <w:pPr>
              <w:jc w:val="center"/>
              <w:rPr>
                <w:rFonts w:ascii="仿宋_GB2312" w:eastAsia="仿宋_GB2312"/>
                <w:sz w:val="32"/>
                <w:szCs w:val="32"/>
              </w:rPr>
            </w:pPr>
            <w:r w:rsidRPr="004F218B">
              <w:rPr>
                <w:rFonts w:ascii="仿宋_GB2312" w:eastAsia="仿宋_GB2312" w:hint="eastAsia"/>
                <w:sz w:val="32"/>
                <w:szCs w:val="32"/>
              </w:rPr>
              <w:t>渗透测试</w:t>
            </w:r>
          </w:p>
        </w:tc>
      </w:tr>
    </w:tbl>
    <w:p w:rsidR="00E15721" w:rsidRPr="004F218B" w:rsidRDefault="00E15721" w:rsidP="00E15721">
      <w:pPr>
        <w:pStyle w:val="2"/>
        <w:spacing w:before="0" w:after="0" w:line="240" w:lineRule="auto"/>
        <w:ind w:leftChars="100" w:left="210"/>
        <w:rPr>
          <w:rFonts w:ascii="仿宋_GB2312" w:eastAsia="仿宋_GB2312" w:hAnsi="Times New Roman"/>
        </w:rPr>
      </w:pPr>
      <w:bookmarkStart w:id="62" w:name="_Toc5736885"/>
      <w:r w:rsidRPr="004F218B">
        <w:rPr>
          <w:rFonts w:ascii="Times New Roman" w:eastAsia="仿宋_GB2312" w:hAnsi="Times New Roman"/>
        </w:rPr>
        <w:lastRenderedPageBreak/>
        <w:t xml:space="preserve">2.3 </w:t>
      </w:r>
      <w:r w:rsidRPr="004F218B">
        <w:rPr>
          <w:rFonts w:ascii="仿宋_GB2312" w:eastAsia="仿宋_GB2312" w:hAnsi="Times New Roman" w:hint="eastAsia"/>
        </w:rPr>
        <w:t>评估实施流程</w:t>
      </w:r>
      <w:bookmarkEnd w:id="62"/>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评估实施流程包括评估准备、现场评估、评估总结三个阶段：</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（1）评估准备</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（2）现场评估</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（3）评估总结</w:t>
      </w:r>
    </w:p>
    <w:p w:rsidR="00E15721" w:rsidRPr="004F218B" w:rsidRDefault="00E15721" w:rsidP="00E15721">
      <w:pPr>
        <w:spacing w:line="600" w:lineRule="exact"/>
        <w:ind w:leftChars="100" w:left="210" w:firstLineChars="200" w:firstLine="640"/>
        <w:rPr>
          <w:rFonts w:ascii="仿宋_GB2312" w:eastAsia="仿宋_GB2312"/>
          <w:sz w:val="32"/>
          <w:szCs w:val="32"/>
        </w:rPr>
      </w:pPr>
      <w:r w:rsidRPr="004F218B">
        <w:rPr>
          <w:rFonts w:ascii="仿宋_GB2312" w:eastAsia="仿宋_GB2312" w:hint="eastAsia"/>
          <w:sz w:val="32"/>
          <w:szCs w:val="32"/>
        </w:rPr>
        <w:t>评估总结阶段对评估结果进行综合分析，形成评估结论，撰写评估报告，并提出合理化的整改建议。</w:t>
      </w:r>
    </w:p>
    <w:p w:rsidR="00EF60DC" w:rsidRDefault="00A11D47">
      <w:pPr>
        <w:pStyle w:val="1"/>
        <w:spacing w:before="0" w:after="0" w:line="240" w:lineRule="auto"/>
        <w:rPr>
          <w:rFonts w:eastAsia="仿宋_GB2312"/>
          <w:sz w:val="32"/>
          <w:szCs w:val="32"/>
        </w:rPr>
      </w:pPr>
      <w:r>
        <w:rPr>
          <w:rFonts w:eastAsia="仿宋_GB2312"/>
          <w:sz w:val="32"/>
          <w:szCs w:val="32"/>
        </w:rPr>
        <w:t xml:space="preserve">3 </w:t>
      </w:r>
      <w:r>
        <w:rPr>
          <w:rFonts w:eastAsia="仿宋_GB2312"/>
          <w:sz w:val="32"/>
          <w:szCs w:val="32"/>
        </w:rPr>
        <w:t>业务安全风险分析</w:t>
      </w:r>
      <w:bookmarkEnd w:id="54"/>
    </w:p>
    <w:p w:rsidR="00EF60DC" w:rsidRDefault="00A11D47">
      <w:pPr>
        <w:pStyle w:val="2"/>
        <w:spacing w:before="0" w:after="0" w:line="240" w:lineRule="auto"/>
        <w:rPr>
          <w:rFonts w:ascii="Times New Roman" w:eastAsia="仿宋_GB2312" w:hAnsi="Times New Roman"/>
        </w:rPr>
      </w:pPr>
      <w:bookmarkStart w:id="63" w:name="_Toc525288138"/>
      <w:r>
        <w:rPr>
          <w:rFonts w:ascii="Times New Roman" w:eastAsia="仿宋_GB2312" w:hAnsi="Times New Roman"/>
        </w:rPr>
        <w:t xml:space="preserve">3.1 </w:t>
      </w:r>
      <w:r>
        <w:rPr>
          <w:rFonts w:ascii="Times New Roman" w:eastAsia="仿宋_GB2312" w:hAnsi="Times New Roman"/>
        </w:rPr>
        <w:t>安全风险分析表</w:t>
      </w:r>
      <w:bookmarkEnd w:id="63"/>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0"/>
        <w:gridCol w:w="1200"/>
        <w:gridCol w:w="2527"/>
        <w:gridCol w:w="1844"/>
        <w:gridCol w:w="2267"/>
      </w:tblGrid>
      <w:tr w:rsidR="00EF60DC">
        <w:trPr>
          <w:trHeight w:val="495"/>
          <w:jc w:val="center"/>
        </w:trPr>
        <w:tc>
          <w:tcPr>
            <w:tcW w:w="1200"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hint="eastAsia"/>
                <w:b/>
                <w:bCs/>
                <w:color w:val="000000"/>
                <w:kern w:val="0"/>
                <w:sz w:val="18"/>
                <w:szCs w:val="18"/>
              </w:rPr>
              <w:t>风险类型</w:t>
            </w:r>
          </w:p>
        </w:tc>
        <w:tc>
          <w:tcPr>
            <w:tcW w:w="1200"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FX</w:t>
            </w:r>
            <w:r>
              <w:rPr>
                <w:rFonts w:eastAsia="微软雅黑"/>
                <w:b/>
                <w:bCs/>
                <w:color w:val="000000"/>
                <w:kern w:val="0"/>
                <w:sz w:val="18"/>
                <w:szCs w:val="18"/>
              </w:rPr>
              <w:t>编号</w:t>
            </w:r>
          </w:p>
        </w:tc>
        <w:tc>
          <w:tcPr>
            <w:tcW w:w="2527"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业务安全风险评估要点</w:t>
            </w:r>
          </w:p>
        </w:tc>
        <w:tc>
          <w:tcPr>
            <w:tcW w:w="1844"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评估</w:t>
            </w:r>
          </w:p>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意见</w:t>
            </w:r>
          </w:p>
        </w:tc>
        <w:tc>
          <w:tcPr>
            <w:tcW w:w="2267"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hint="eastAsia"/>
                <w:b/>
                <w:bCs/>
                <w:color w:val="000000"/>
                <w:kern w:val="0"/>
                <w:sz w:val="18"/>
                <w:szCs w:val="18"/>
              </w:rPr>
              <w:t>评估</w:t>
            </w:r>
          </w:p>
          <w:p w:rsidR="00EF60DC" w:rsidRDefault="00A11D47">
            <w:pPr>
              <w:widowControl/>
              <w:jc w:val="center"/>
              <w:rPr>
                <w:rFonts w:eastAsia="微软雅黑"/>
                <w:b/>
                <w:bCs/>
                <w:color w:val="000000"/>
                <w:kern w:val="0"/>
                <w:sz w:val="18"/>
                <w:szCs w:val="18"/>
              </w:rPr>
            </w:pPr>
            <w:r>
              <w:rPr>
                <w:rFonts w:eastAsia="微软雅黑" w:hint="eastAsia"/>
                <w:b/>
                <w:bCs/>
                <w:color w:val="000000"/>
                <w:kern w:val="0"/>
                <w:sz w:val="18"/>
                <w:szCs w:val="18"/>
              </w:rPr>
              <w:t>记录</w:t>
            </w:r>
          </w:p>
        </w:tc>
      </w:tr>
      <w:tr w:rsidR="00EF60DC">
        <w:trPr>
          <w:trHeight w:val="526"/>
          <w:jc w:val="center"/>
        </w:trPr>
        <w:tc>
          <w:tcPr>
            <w:tcW w:w="1200" w:type="dxa"/>
            <w:vMerge w:val="restart"/>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业务应用安全风险</w:t>
            </w: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w:t>
            </w:r>
            <w:r>
              <w:rPr>
                <w:rFonts w:eastAsia="微软雅黑"/>
                <w:color w:val="000000"/>
                <w:kern w:val="0"/>
                <w:sz w:val="18"/>
                <w:szCs w:val="18"/>
              </w:rPr>
              <w:t>1</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评估人员通过人员访谈的方式，了解被评估业务的用户规模</w:t>
            </w:r>
            <w:r>
              <w:rPr>
                <w:rFonts w:eastAsia="微软雅黑" w:hint="eastAsia"/>
                <w:color w:val="000000"/>
                <w:kern w:val="0"/>
                <w:sz w:val="18"/>
                <w:szCs w:val="18"/>
              </w:rPr>
              <w:t>、</w:t>
            </w:r>
            <w:r>
              <w:rPr>
                <w:rFonts w:eastAsia="微软雅黑"/>
                <w:color w:val="000000"/>
                <w:kern w:val="0"/>
                <w:sz w:val="18"/>
                <w:szCs w:val="18"/>
              </w:rPr>
              <w:t>用户类型</w:t>
            </w:r>
            <w:r>
              <w:rPr>
                <w:rFonts w:eastAsia="微软雅黑" w:hint="eastAsia"/>
                <w:color w:val="000000"/>
                <w:kern w:val="0"/>
                <w:sz w:val="18"/>
                <w:szCs w:val="18"/>
              </w:rPr>
              <w:t>、</w:t>
            </w:r>
            <w:r>
              <w:rPr>
                <w:rFonts w:eastAsia="微软雅黑"/>
                <w:kern w:val="0"/>
                <w:sz w:val="18"/>
                <w:szCs w:val="18"/>
              </w:rPr>
              <w:t>用户之间的相关性</w:t>
            </w:r>
            <w:r>
              <w:rPr>
                <w:rFonts w:eastAsia="微软雅黑" w:hint="eastAsia"/>
                <w:kern w:val="0"/>
                <w:sz w:val="18"/>
                <w:szCs w:val="18"/>
              </w:rPr>
              <w:t>（即用户之间是否存在交互关系）</w:t>
            </w:r>
            <w:r>
              <w:rPr>
                <w:rFonts w:eastAsia="微软雅黑"/>
                <w:color w:val="000000"/>
                <w:kern w:val="0"/>
                <w:sz w:val="18"/>
                <w:szCs w:val="18"/>
              </w:rPr>
              <w:t>。</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C301C6">
            <w:pPr>
              <w:widowControl/>
              <w:jc w:val="center"/>
              <w:rPr>
                <w:rFonts w:eastAsia="微软雅黑"/>
                <w:kern w:val="0"/>
                <w:sz w:val="18"/>
                <w:szCs w:val="18"/>
              </w:rPr>
            </w:pPr>
            <w:r>
              <w:rPr>
                <w:rFonts w:eastAsia="微软雅黑" w:hint="eastAsia"/>
                <w:kern w:val="0"/>
                <w:sz w:val="18"/>
                <w:szCs w:val="18"/>
              </w:rPr>
              <w:t>商城服务用户规模超过</w:t>
            </w:r>
            <w:r>
              <w:rPr>
                <w:rFonts w:eastAsia="微软雅黑" w:hint="eastAsia"/>
                <w:kern w:val="0"/>
                <w:sz w:val="18"/>
                <w:szCs w:val="18"/>
              </w:rPr>
              <w:t>1000</w:t>
            </w:r>
            <w:r>
              <w:rPr>
                <w:rFonts w:eastAsia="微软雅黑" w:hint="eastAsia"/>
                <w:kern w:val="0"/>
                <w:sz w:val="18"/>
                <w:szCs w:val="18"/>
              </w:rPr>
              <w:t>万，用户涵盖移动在网用户，用户之间无相关性</w:t>
            </w:r>
          </w:p>
        </w:tc>
      </w:tr>
      <w:tr w:rsidR="00EF60DC">
        <w:trPr>
          <w:trHeight w:val="653"/>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rsidR="00EF60DC" w:rsidRDefault="00A11D47">
            <w:pPr>
              <w:widowControl/>
              <w:jc w:val="center"/>
              <w:rPr>
                <w:rFonts w:eastAsia="微软雅黑"/>
                <w:kern w:val="0"/>
                <w:sz w:val="18"/>
                <w:szCs w:val="18"/>
              </w:rPr>
            </w:pPr>
            <w:r>
              <w:rPr>
                <w:rFonts w:eastAsia="微软雅黑"/>
                <w:kern w:val="0"/>
                <w:sz w:val="18"/>
                <w:szCs w:val="18"/>
              </w:rPr>
              <w:t>评估人员通过人员访谈、演示查验等方式，了解被评估业务是否能够确保用户身份信息真实性，如用户注册过程中是否要求提供真实身份信息等。</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2F3543">
            <w:pPr>
              <w:widowControl/>
              <w:jc w:val="center"/>
              <w:rPr>
                <w:rFonts w:eastAsia="微软雅黑"/>
                <w:kern w:val="0"/>
                <w:sz w:val="18"/>
                <w:szCs w:val="18"/>
              </w:rPr>
            </w:pPr>
            <w:r w:rsidRPr="00C54055">
              <w:rPr>
                <w:rFonts w:eastAsia="微软雅黑" w:hint="eastAsia"/>
                <w:kern w:val="0"/>
                <w:sz w:val="18"/>
                <w:szCs w:val="18"/>
              </w:rPr>
              <w:t>登录</w:t>
            </w:r>
            <w:r w:rsidR="009069D9">
              <w:rPr>
                <w:rFonts w:eastAsia="微软雅黑" w:hint="eastAsia"/>
                <w:kern w:val="0"/>
                <w:sz w:val="18"/>
                <w:szCs w:val="18"/>
              </w:rPr>
              <w:t>移动</w:t>
            </w:r>
            <w:r w:rsidRPr="00C54055">
              <w:rPr>
                <w:rFonts w:eastAsia="微软雅黑" w:hint="eastAsia"/>
                <w:kern w:val="0"/>
                <w:sz w:val="18"/>
                <w:szCs w:val="18"/>
              </w:rPr>
              <w:t>集团手厅或网厅</w:t>
            </w:r>
            <w:r w:rsidR="009069D9">
              <w:rPr>
                <w:rFonts w:eastAsia="微软雅黑" w:hint="eastAsia"/>
                <w:kern w:val="0"/>
                <w:sz w:val="18"/>
                <w:szCs w:val="18"/>
              </w:rPr>
              <w:t>触屏版</w:t>
            </w:r>
            <w:r w:rsidRPr="00C54055">
              <w:rPr>
                <w:rFonts w:eastAsia="微软雅黑" w:hint="eastAsia"/>
                <w:kern w:val="0"/>
                <w:sz w:val="18"/>
                <w:szCs w:val="18"/>
              </w:rPr>
              <w:t>的</w:t>
            </w:r>
            <w:r w:rsidR="009069D9">
              <w:rPr>
                <w:rFonts w:eastAsia="微软雅黑" w:hint="eastAsia"/>
                <w:kern w:val="0"/>
                <w:sz w:val="18"/>
                <w:szCs w:val="18"/>
              </w:rPr>
              <w:t>中国移动</w:t>
            </w:r>
            <w:r w:rsidRPr="00C54055">
              <w:rPr>
                <w:rFonts w:eastAsia="微软雅黑" w:hint="eastAsia"/>
                <w:kern w:val="0"/>
                <w:sz w:val="18"/>
                <w:szCs w:val="18"/>
              </w:rPr>
              <w:t>手机用户</w:t>
            </w:r>
            <w:r w:rsidR="00B97360" w:rsidRPr="00C54055">
              <w:rPr>
                <w:rFonts w:eastAsia="微软雅黑" w:hint="eastAsia"/>
                <w:kern w:val="0"/>
                <w:sz w:val="18"/>
                <w:szCs w:val="18"/>
              </w:rPr>
              <w:t>可</w:t>
            </w:r>
            <w:r w:rsidRPr="00C54055">
              <w:rPr>
                <w:rFonts w:eastAsia="微软雅黑" w:hint="eastAsia"/>
                <w:kern w:val="0"/>
                <w:sz w:val="18"/>
                <w:szCs w:val="18"/>
              </w:rPr>
              <w:t>直接进行访问，即用户为</w:t>
            </w:r>
            <w:r w:rsidR="00B15415">
              <w:rPr>
                <w:rFonts w:eastAsia="微软雅黑" w:hint="eastAsia"/>
                <w:kern w:val="0"/>
                <w:sz w:val="18"/>
                <w:szCs w:val="18"/>
              </w:rPr>
              <w:t>手</w:t>
            </w:r>
            <w:r w:rsidRPr="00C54055">
              <w:rPr>
                <w:rFonts w:eastAsia="微软雅黑" w:hint="eastAsia"/>
                <w:kern w:val="0"/>
                <w:sz w:val="18"/>
                <w:szCs w:val="18"/>
              </w:rPr>
              <w:t>厅或网厅的注册用户</w:t>
            </w:r>
            <w:r w:rsidR="001C33F6">
              <w:rPr>
                <w:rFonts w:eastAsia="微软雅黑" w:hint="eastAsia"/>
                <w:kern w:val="0"/>
                <w:sz w:val="18"/>
                <w:szCs w:val="18"/>
              </w:rPr>
              <w:t>，无需再次注册。</w:t>
            </w:r>
          </w:p>
        </w:tc>
      </w:tr>
      <w:tr w:rsidR="00EF60DC">
        <w:trPr>
          <w:trHeight w:val="552"/>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评估人员通过测试验证的方式，检查被评估业务是否具备用户真实身份鉴别功能</w:t>
            </w:r>
            <w:r>
              <w:rPr>
                <w:rFonts w:eastAsia="微软雅黑" w:hint="eastAsia"/>
                <w:color w:val="000000"/>
                <w:kern w:val="0"/>
                <w:sz w:val="18"/>
                <w:szCs w:val="18"/>
              </w:rPr>
              <w:t>，</w:t>
            </w:r>
            <w:r>
              <w:rPr>
                <w:rFonts w:eastAsia="微软雅黑"/>
                <w:color w:val="000000"/>
                <w:kern w:val="0"/>
                <w:sz w:val="18"/>
                <w:szCs w:val="18"/>
              </w:rPr>
              <w:t>是否存在身份仿冒或欺骗的可能。</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1C33F6" w:rsidP="002F3543">
            <w:pPr>
              <w:widowControl/>
              <w:jc w:val="center"/>
              <w:rPr>
                <w:rFonts w:eastAsia="微软雅黑"/>
                <w:kern w:val="0"/>
                <w:sz w:val="18"/>
                <w:szCs w:val="18"/>
              </w:rPr>
            </w:pPr>
            <w:r>
              <w:rPr>
                <w:rFonts w:eastAsia="微软雅黑" w:hint="eastAsia"/>
                <w:color w:val="000000"/>
                <w:kern w:val="0"/>
                <w:sz w:val="18"/>
                <w:szCs w:val="18"/>
              </w:rPr>
              <w:t>在</w:t>
            </w:r>
            <w:r>
              <w:rPr>
                <w:rFonts w:eastAsia="微软雅黑"/>
                <w:color w:val="000000"/>
                <w:kern w:val="0"/>
                <w:sz w:val="18"/>
                <w:szCs w:val="18"/>
              </w:rPr>
              <w:t>评估业务中</w:t>
            </w:r>
            <w:r>
              <w:rPr>
                <w:rFonts w:eastAsia="微软雅黑" w:hint="eastAsia"/>
                <w:color w:val="000000"/>
                <w:kern w:val="0"/>
                <w:sz w:val="18"/>
                <w:szCs w:val="18"/>
              </w:rPr>
              <w:t>办理业务时，通过</w:t>
            </w:r>
            <w:r>
              <w:rPr>
                <w:rFonts w:eastAsia="微软雅黑"/>
                <w:color w:val="000000"/>
                <w:kern w:val="0"/>
                <w:sz w:val="18"/>
                <w:szCs w:val="18"/>
              </w:rPr>
              <w:t>对比登录和办理的号码是否一致</w:t>
            </w:r>
            <w:r>
              <w:rPr>
                <w:rFonts w:eastAsia="微软雅黑" w:hint="eastAsia"/>
                <w:color w:val="000000"/>
                <w:kern w:val="0"/>
                <w:sz w:val="18"/>
                <w:szCs w:val="18"/>
              </w:rPr>
              <w:t>，同时在</w:t>
            </w:r>
            <w:r>
              <w:rPr>
                <w:rFonts w:eastAsia="微软雅黑"/>
                <w:color w:val="000000"/>
                <w:kern w:val="0"/>
                <w:sz w:val="18"/>
                <w:szCs w:val="18"/>
              </w:rPr>
              <w:t>办理过程有短信验证码</w:t>
            </w:r>
          </w:p>
        </w:tc>
      </w:tr>
      <w:tr w:rsidR="00EF60DC">
        <w:trPr>
          <w:trHeight w:val="490"/>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Pr="00AE40C3" w:rsidRDefault="00A11D47">
            <w:pPr>
              <w:widowControl/>
              <w:jc w:val="center"/>
              <w:rPr>
                <w:rFonts w:eastAsia="微软雅黑"/>
                <w:color w:val="000000"/>
                <w:kern w:val="0"/>
                <w:sz w:val="18"/>
                <w:szCs w:val="18"/>
              </w:rPr>
            </w:pPr>
            <w:r w:rsidRPr="00AE40C3">
              <w:rPr>
                <w:rFonts w:eastAsia="微软雅黑" w:hint="eastAsia"/>
                <w:color w:val="000000"/>
                <w:kern w:val="0"/>
                <w:sz w:val="18"/>
                <w:szCs w:val="18"/>
              </w:rPr>
              <w:t>01</w:t>
            </w:r>
            <w:r w:rsidRPr="00AE40C3">
              <w:rPr>
                <w:rFonts w:eastAsia="微软雅黑"/>
                <w:color w:val="000000"/>
                <w:kern w:val="0"/>
                <w:sz w:val="18"/>
                <w:szCs w:val="18"/>
              </w:rPr>
              <w:t>-FX-</w:t>
            </w:r>
            <w:r w:rsidRPr="00AE40C3">
              <w:rPr>
                <w:rFonts w:eastAsia="微软雅黑" w:hint="eastAsia"/>
                <w:color w:val="000000"/>
                <w:kern w:val="0"/>
                <w:sz w:val="18"/>
                <w:szCs w:val="18"/>
              </w:rPr>
              <w:t>04</w:t>
            </w:r>
          </w:p>
        </w:tc>
        <w:tc>
          <w:tcPr>
            <w:tcW w:w="2527" w:type="dxa"/>
            <w:shd w:val="clear" w:color="auto" w:fill="auto"/>
            <w:vAlign w:val="center"/>
          </w:tcPr>
          <w:p w:rsidR="00EF60DC" w:rsidRPr="00301A2E" w:rsidRDefault="00A11D47">
            <w:pPr>
              <w:widowControl/>
              <w:jc w:val="center"/>
              <w:rPr>
                <w:rFonts w:ascii="仿宋" w:eastAsia="仿宋" w:hAnsi="仿宋" w:cs="仿宋"/>
                <w:kern w:val="0"/>
                <w:sz w:val="24"/>
              </w:rPr>
            </w:pPr>
            <w:r w:rsidRPr="00B97360">
              <w:rPr>
                <w:rFonts w:eastAsia="微软雅黑"/>
                <w:color w:val="000000"/>
                <w:kern w:val="0"/>
                <w:sz w:val="18"/>
                <w:szCs w:val="18"/>
              </w:rPr>
              <w:t>评估人员通过人员访谈的方式，检查是否制定了会话失效机制、身份认证失效机制。</w:t>
            </w:r>
          </w:p>
        </w:tc>
        <w:tc>
          <w:tcPr>
            <w:tcW w:w="1844" w:type="dxa"/>
            <w:vAlign w:val="center"/>
          </w:tcPr>
          <w:p w:rsidR="00EF60DC" w:rsidRPr="00B97360" w:rsidRDefault="00A11D47">
            <w:pPr>
              <w:widowControl/>
              <w:jc w:val="center"/>
              <w:rPr>
                <w:rFonts w:eastAsia="微软雅黑"/>
                <w:kern w:val="0"/>
                <w:sz w:val="18"/>
                <w:szCs w:val="18"/>
              </w:rPr>
            </w:pPr>
            <w:r w:rsidRPr="00B97360">
              <w:rPr>
                <w:rFonts w:eastAsia="微软雅黑" w:hint="eastAsia"/>
                <w:kern w:val="0"/>
                <w:sz w:val="18"/>
                <w:szCs w:val="18"/>
              </w:rPr>
              <w:t>涉及</w:t>
            </w:r>
          </w:p>
        </w:tc>
        <w:tc>
          <w:tcPr>
            <w:tcW w:w="2267" w:type="dxa"/>
            <w:vAlign w:val="center"/>
          </w:tcPr>
          <w:p w:rsidR="00EF60DC" w:rsidRPr="00C54055" w:rsidRDefault="00B97360" w:rsidP="002F3543">
            <w:pPr>
              <w:widowControl/>
              <w:jc w:val="center"/>
              <w:rPr>
                <w:rFonts w:eastAsia="微软雅黑"/>
                <w:kern w:val="0"/>
                <w:sz w:val="18"/>
                <w:szCs w:val="18"/>
              </w:rPr>
            </w:pPr>
            <w:r w:rsidRPr="00C54055">
              <w:rPr>
                <w:rFonts w:eastAsia="微软雅黑"/>
                <w:kern w:val="0"/>
                <w:sz w:val="18"/>
                <w:szCs w:val="18"/>
              </w:rPr>
              <w:t>有</w:t>
            </w:r>
            <w:r w:rsidR="00A11D47" w:rsidRPr="00C54055">
              <w:rPr>
                <w:rFonts w:eastAsia="微软雅黑"/>
                <w:kern w:val="0"/>
                <w:sz w:val="18"/>
                <w:szCs w:val="18"/>
              </w:rPr>
              <w:t>身份认证失效机制</w:t>
            </w:r>
            <w:r w:rsidR="002F3543" w:rsidRPr="00C54055">
              <w:rPr>
                <w:rFonts w:eastAsia="微软雅黑" w:hint="eastAsia"/>
                <w:kern w:val="0"/>
                <w:sz w:val="18"/>
                <w:szCs w:val="18"/>
              </w:rPr>
              <w:t>和</w:t>
            </w:r>
            <w:r w:rsidR="00A11D47" w:rsidRPr="00C54055">
              <w:rPr>
                <w:rFonts w:eastAsia="微软雅黑" w:hint="eastAsia"/>
                <w:kern w:val="0"/>
                <w:sz w:val="18"/>
                <w:szCs w:val="18"/>
              </w:rPr>
              <w:t>会话失效机制。</w:t>
            </w:r>
          </w:p>
        </w:tc>
      </w:tr>
      <w:tr w:rsidR="00EF60DC">
        <w:trPr>
          <w:trHeight w:val="920"/>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rsidR="00EF60DC" w:rsidRDefault="00A11D47" w:rsidP="002F3543">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评估人员通过人员访谈、演示查验等方式，了解被评估业务的中公共信息的可审核性，承载的信息格式是否包括简单文本，</w:t>
            </w:r>
            <w:r>
              <w:rPr>
                <w:rFonts w:eastAsia="微软雅黑" w:hint="eastAsia"/>
                <w:color w:val="000000"/>
                <w:kern w:val="0"/>
                <w:sz w:val="18"/>
                <w:szCs w:val="18"/>
              </w:rPr>
              <w:t>以及</w:t>
            </w:r>
            <w:r>
              <w:rPr>
                <w:rFonts w:eastAsia="微软雅黑"/>
                <w:color w:val="000000"/>
                <w:kern w:val="0"/>
                <w:sz w:val="18"/>
                <w:szCs w:val="18"/>
              </w:rPr>
              <w:t>文本、图片、语音、视频等审核难度较高的信息</w:t>
            </w:r>
            <w:r>
              <w:rPr>
                <w:rFonts w:eastAsia="微软雅黑" w:hint="eastAsia"/>
                <w:color w:val="000000"/>
                <w:kern w:val="0"/>
                <w:sz w:val="18"/>
                <w:szCs w:val="18"/>
              </w:rPr>
              <w:t>格式或文件</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B15415" w:rsidP="00B15415">
            <w:pPr>
              <w:widowControl/>
              <w:jc w:val="center"/>
              <w:rPr>
                <w:rFonts w:eastAsia="微软雅黑"/>
                <w:kern w:val="0"/>
                <w:sz w:val="18"/>
                <w:szCs w:val="18"/>
              </w:rPr>
            </w:pPr>
            <w:r>
              <w:rPr>
                <w:rFonts w:eastAsia="微软雅黑" w:hint="eastAsia"/>
                <w:color w:val="000000"/>
                <w:kern w:val="0"/>
                <w:sz w:val="18"/>
                <w:szCs w:val="18"/>
              </w:rPr>
              <w:t>通过</w:t>
            </w:r>
            <w:r w:rsidRPr="00B15415">
              <w:rPr>
                <w:rFonts w:eastAsia="微软雅黑"/>
                <w:color w:val="000000"/>
                <w:kern w:val="0"/>
                <w:sz w:val="18"/>
                <w:szCs w:val="18"/>
              </w:rPr>
              <w:t>中国移动商城服务子系统工作台</w:t>
            </w:r>
            <w:r w:rsidR="00A938FF">
              <w:rPr>
                <w:rFonts w:eastAsia="微软雅黑" w:hint="eastAsia"/>
                <w:color w:val="000000"/>
                <w:kern w:val="0"/>
                <w:sz w:val="18"/>
                <w:szCs w:val="18"/>
              </w:rPr>
              <w:t>，</w:t>
            </w:r>
            <w:r w:rsidR="00501D6C">
              <w:rPr>
                <w:rFonts w:eastAsia="微软雅黑" w:hint="eastAsia"/>
                <w:color w:val="000000"/>
                <w:kern w:val="0"/>
                <w:sz w:val="18"/>
                <w:szCs w:val="18"/>
              </w:rPr>
              <w:t>销售子系统工作台</w:t>
            </w:r>
            <w:r>
              <w:rPr>
                <w:rFonts w:eastAsia="微软雅黑" w:hint="eastAsia"/>
                <w:color w:val="000000"/>
                <w:kern w:val="0"/>
                <w:sz w:val="18"/>
                <w:szCs w:val="18"/>
              </w:rPr>
              <w:t>移动</w:t>
            </w:r>
            <w:r w:rsidR="00B34BCD">
              <w:rPr>
                <w:rFonts w:eastAsia="微软雅黑" w:hint="eastAsia"/>
                <w:color w:val="000000"/>
                <w:kern w:val="0"/>
                <w:sz w:val="18"/>
                <w:szCs w:val="18"/>
              </w:rPr>
              <w:t>管理人员可通过账号</w:t>
            </w:r>
            <w:r w:rsidR="00B34BCD">
              <w:rPr>
                <w:rFonts w:eastAsia="微软雅黑" w:hint="eastAsia"/>
                <w:kern w:val="0"/>
                <w:sz w:val="18"/>
                <w:szCs w:val="18"/>
              </w:rPr>
              <w:t>发布</w:t>
            </w:r>
            <w:r>
              <w:rPr>
                <w:rFonts w:eastAsia="微软雅黑" w:hint="eastAsia"/>
                <w:kern w:val="0"/>
                <w:sz w:val="18"/>
                <w:szCs w:val="18"/>
              </w:rPr>
              <w:t>营销</w:t>
            </w:r>
            <w:r w:rsidR="00B34BCD">
              <w:rPr>
                <w:rFonts w:eastAsia="微软雅黑" w:hint="eastAsia"/>
                <w:kern w:val="0"/>
                <w:sz w:val="18"/>
                <w:szCs w:val="18"/>
              </w:rPr>
              <w:t>信息</w:t>
            </w:r>
          </w:p>
        </w:tc>
      </w:tr>
      <w:tr w:rsidR="00EF60DC">
        <w:trPr>
          <w:trHeight w:val="678"/>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评估人员通过人员访谈、文件审查等方式，了解业务发布的公共信息是否具有多样性属性</w:t>
            </w:r>
            <w:r>
              <w:rPr>
                <w:rFonts w:eastAsia="微软雅黑" w:hint="eastAsia"/>
                <w:color w:val="000000"/>
                <w:kern w:val="0"/>
                <w:sz w:val="18"/>
                <w:szCs w:val="18"/>
              </w:rPr>
              <w:t>（</w:t>
            </w:r>
            <w:r>
              <w:rPr>
                <w:rFonts w:eastAsia="微软雅黑"/>
                <w:color w:val="000000"/>
                <w:kern w:val="0"/>
                <w:sz w:val="18"/>
                <w:szCs w:val="18"/>
              </w:rPr>
              <w:t>即是否包含多</w:t>
            </w:r>
            <w:r>
              <w:rPr>
                <w:rFonts w:eastAsia="微软雅黑" w:hint="eastAsia"/>
                <w:color w:val="000000"/>
                <w:kern w:val="0"/>
                <w:sz w:val="18"/>
                <w:szCs w:val="18"/>
              </w:rPr>
              <w:t>类</w:t>
            </w:r>
            <w:r>
              <w:rPr>
                <w:rFonts w:eastAsia="微软雅黑"/>
                <w:color w:val="000000"/>
                <w:kern w:val="0"/>
                <w:sz w:val="18"/>
                <w:szCs w:val="18"/>
              </w:rPr>
              <w:t>主题</w:t>
            </w:r>
            <w:r>
              <w:rPr>
                <w:rFonts w:eastAsia="微软雅黑" w:hint="eastAsia"/>
                <w:color w:val="000000"/>
                <w:kern w:val="0"/>
                <w:sz w:val="18"/>
                <w:szCs w:val="18"/>
              </w:rPr>
              <w:t>信息）</w:t>
            </w:r>
            <w:r>
              <w:rPr>
                <w:rFonts w:eastAsia="微软雅黑"/>
                <w:color w:val="000000"/>
                <w:kern w:val="0"/>
                <w:sz w:val="18"/>
                <w:szCs w:val="18"/>
              </w:rPr>
              <w:t>。</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501D6C" w:rsidP="00B15415">
            <w:pPr>
              <w:widowControl/>
              <w:jc w:val="center"/>
              <w:rPr>
                <w:rFonts w:eastAsia="微软雅黑"/>
                <w:kern w:val="0"/>
                <w:sz w:val="18"/>
                <w:szCs w:val="18"/>
              </w:rPr>
            </w:pPr>
            <w:r>
              <w:rPr>
                <w:rFonts w:eastAsia="微软雅黑" w:hint="eastAsia"/>
                <w:color w:val="000000"/>
                <w:kern w:val="0"/>
                <w:sz w:val="18"/>
                <w:szCs w:val="18"/>
              </w:rPr>
              <w:t>服务子系统</w:t>
            </w:r>
            <w:r w:rsidR="00B15415">
              <w:rPr>
                <w:rFonts w:eastAsia="微软雅黑" w:hint="eastAsia"/>
                <w:color w:val="000000"/>
                <w:kern w:val="0"/>
                <w:sz w:val="18"/>
                <w:szCs w:val="18"/>
              </w:rPr>
              <w:t>主要为资费、优惠券、消息通知等营销推广类信息</w:t>
            </w:r>
            <w:r>
              <w:rPr>
                <w:rFonts w:eastAsia="微软雅黑" w:hint="eastAsia"/>
                <w:color w:val="000000"/>
                <w:kern w:val="0"/>
                <w:sz w:val="18"/>
                <w:szCs w:val="18"/>
              </w:rPr>
              <w:t>；销售子系统主要为商品</w:t>
            </w:r>
            <w:r w:rsidR="00A938FF">
              <w:rPr>
                <w:rFonts w:eastAsia="微软雅黑" w:hint="eastAsia"/>
                <w:color w:val="000000"/>
                <w:kern w:val="0"/>
                <w:sz w:val="18"/>
                <w:szCs w:val="18"/>
              </w:rPr>
              <w:t>类</w:t>
            </w:r>
            <w:r>
              <w:rPr>
                <w:rFonts w:eastAsia="微软雅黑" w:hint="eastAsia"/>
                <w:color w:val="000000"/>
                <w:kern w:val="0"/>
                <w:sz w:val="18"/>
                <w:szCs w:val="18"/>
              </w:rPr>
              <w:t>信息</w:t>
            </w:r>
          </w:p>
        </w:tc>
      </w:tr>
      <w:tr w:rsidR="00EF60DC">
        <w:trPr>
          <w:trHeight w:val="560"/>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07</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评估人员通过人员访谈、文件审查、测试验证等方式，了解业务公共信息内容的相关性</w:t>
            </w:r>
            <w:r>
              <w:rPr>
                <w:rFonts w:eastAsia="微软雅黑" w:hint="eastAsia"/>
                <w:color w:val="000000"/>
                <w:kern w:val="0"/>
                <w:sz w:val="18"/>
                <w:szCs w:val="18"/>
              </w:rPr>
              <w:t>（</w:t>
            </w:r>
            <w:r>
              <w:rPr>
                <w:rFonts w:eastAsia="微软雅黑"/>
                <w:color w:val="000000"/>
                <w:kern w:val="0"/>
                <w:sz w:val="18"/>
                <w:szCs w:val="18"/>
              </w:rPr>
              <w:t>即信息内容是否围绕相近的主题</w:t>
            </w:r>
            <w:r>
              <w:rPr>
                <w:rFonts w:eastAsia="微软雅黑" w:hint="eastAsia"/>
                <w:color w:val="000000"/>
                <w:kern w:val="0"/>
                <w:sz w:val="18"/>
                <w:szCs w:val="18"/>
              </w:rPr>
              <w:t>）</w:t>
            </w:r>
            <w:r>
              <w:rPr>
                <w:rFonts w:eastAsia="微软雅黑"/>
                <w:color w:val="000000"/>
                <w:kern w:val="0"/>
                <w:sz w:val="18"/>
                <w:szCs w:val="18"/>
              </w:rPr>
              <w:t>。</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0C0D2C">
            <w:pPr>
              <w:widowControl/>
              <w:jc w:val="center"/>
              <w:rPr>
                <w:rFonts w:eastAsia="微软雅黑"/>
                <w:kern w:val="0"/>
                <w:sz w:val="18"/>
                <w:szCs w:val="18"/>
              </w:rPr>
            </w:pPr>
            <w:r>
              <w:rPr>
                <w:rFonts w:eastAsia="微软雅黑"/>
                <w:kern w:val="0"/>
                <w:sz w:val="18"/>
                <w:szCs w:val="18"/>
              </w:rPr>
              <w:t>无相关性</w:t>
            </w:r>
          </w:p>
        </w:tc>
      </w:tr>
      <w:tr w:rsidR="00EF60DC">
        <w:trPr>
          <w:trHeight w:val="423"/>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08</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评估人员通过人员访谈、演示查验等方式，了解业务语言类型是否包含小语种信息。</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不包含小语种</w:t>
            </w:r>
          </w:p>
        </w:tc>
      </w:tr>
      <w:tr w:rsidR="00EF60DC">
        <w:trPr>
          <w:trHeight w:val="686"/>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09</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评估人员通过人员访谈、演示查验等方式，了解业务中公共信息产生方式，即确认是否包含第三方或用户发布的信息。</w:t>
            </w:r>
          </w:p>
        </w:tc>
        <w:tc>
          <w:tcPr>
            <w:tcW w:w="1844" w:type="dxa"/>
            <w:vAlign w:val="center"/>
          </w:tcPr>
          <w:p w:rsidR="00EF60DC" w:rsidRPr="00B97360" w:rsidRDefault="00A11D47">
            <w:pPr>
              <w:widowControl/>
              <w:jc w:val="center"/>
              <w:rPr>
                <w:rFonts w:eastAsia="微软雅黑"/>
                <w:color w:val="000000"/>
                <w:kern w:val="0"/>
                <w:sz w:val="18"/>
                <w:szCs w:val="18"/>
              </w:rPr>
            </w:pPr>
            <w:r w:rsidRPr="00B97360">
              <w:rPr>
                <w:rFonts w:eastAsia="微软雅黑" w:hint="eastAsia"/>
                <w:color w:val="000000"/>
                <w:kern w:val="0"/>
                <w:sz w:val="18"/>
                <w:szCs w:val="18"/>
              </w:rPr>
              <w:t>涉及</w:t>
            </w:r>
          </w:p>
        </w:tc>
        <w:tc>
          <w:tcPr>
            <w:tcW w:w="2267" w:type="dxa"/>
            <w:vAlign w:val="center"/>
          </w:tcPr>
          <w:p w:rsidR="00EF60DC" w:rsidRPr="00B97360" w:rsidRDefault="00283D2C" w:rsidP="00301A2E">
            <w:pPr>
              <w:widowControl/>
              <w:jc w:val="center"/>
              <w:rPr>
                <w:rFonts w:eastAsia="微软雅黑"/>
                <w:color w:val="000000"/>
                <w:kern w:val="0"/>
                <w:sz w:val="18"/>
                <w:szCs w:val="18"/>
              </w:rPr>
            </w:pPr>
            <w:r>
              <w:rPr>
                <w:rFonts w:eastAsia="微软雅黑" w:hint="eastAsia"/>
                <w:color w:val="000000"/>
                <w:kern w:val="0"/>
                <w:sz w:val="18"/>
                <w:szCs w:val="18"/>
              </w:rPr>
              <w:t>按照活动支撑流程发布信息，不包含第三方及用户发布信息</w:t>
            </w:r>
          </w:p>
        </w:tc>
      </w:tr>
      <w:tr w:rsidR="00EF60DC">
        <w:trPr>
          <w:trHeight w:val="416"/>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10</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评估人员通过人员访谈、演示查验等方式，了解业务平台支持的信息传播方式，是否支持点对点、点对多点、多点对多点及裂变式传播。</w:t>
            </w:r>
          </w:p>
        </w:tc>
        <w:tc>
          <w:tcPr>
            <w:tcW w:w="1844" w:type="dxa"/>
            <w:vAlign w:val="center"/>
          </w:tcPr>
          <w:p w:rsidR="00EF60DC" w:rsidRPr="00B97360" w:rsidRDefault="00A11D47">
            <w:pPr>
              <w:widowControl/>
              <w:jc w:val="center"/>
              <w:rPr>
                <w:rFonts w:eastAsia="微软雅黑"/>
                <w:color w:val="000000"/>
                <w:kern w:val="0"/>
                <w:sz w:val="18"/>
                <w:szCs w:val="18"/>
              </w:rPr>
            </w:pPr>
            <w:r w:rsidRPr="00B97360">
              <w:rPr>
                <w:rFonts w:eastAsia="微软雅黑" w:hint="eastAsia"/>
                <w:color w:val="000000"/>
                <w:kern w:val="0"/>
                <w:sz w:val="18"/>
                <w:szCs w:val="18"/>
              </w:rPr>
              <w:t>涉及</w:t>
            </w:r>
          </w:p>
        </w:tc>
        <w:tc>
          <w:tcPr>
            <w:tcW w:w="2267" w:type="dxa"/>
            <w:vAlign w:val="center"/>
          </w:tcPr>
          <w:p w:rsidR="00EF60DC" w:rsidRPr="00B97360" w:rsidRDefault="00A11D47" w:rsidP="00283D2C">
            <w:pPr>
              <w:widowControl/>
              <w:jc w:val="center"/>
              <w:rPr>
                <w:rFonts w:eastAsia="微软雅黑"/>
                <w:color w:val="000000"/>
                <w:kern w:val="0"/>
                <w:sz w:val="18"/>
                <w:szCs w:val="18"/>
              </w:rPr>
            </w:pPr>
            <w:r w:rsidRPr="00B97360">
              <w:rPr>
                <w:rFonts w:eastAsia="微软雅黑" w:hint="eastAsia"/>
                <w:color w:val="000000"/>
                <w:kern w:val="0"/>
                <w:sz w:val="18"/>
                <w:szCs w:val="18"/>
              </w:rPr>
              <w:t>信息传播方式是点对多点</w:t>
            </w:r>
          </w:p>
        </w:tc>
      </w:tr>
      <w:tr w:rsidR="00EF60DC">
        <w:trPr>
          <w:trHeight w:val="351"/>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11</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评估人员通过人员访谈、演示查验等方式，了解业务支持的通信媒介，即业务平台的信息</w:t>
            </w:r>
            <w:r w:rsidRPr="00B97360">
              <w:rPr>
                <w:rFonts w:eastAsia="微软雅黑"/>
                <w:color w:val="000000"/>
                <w:kern w:val="0"/>
                <w:sz w:val="18"/>
                <w:szCs w:val="18"/>
              </w:rPr>
              <w:lastRenderedPageBreak/>
              <w:t>是否可以分享至其他平台，或可跨越网络类型传播。</w:t>
            </w:r>
          </w:p>
        </w:tc>
        <w:tc>
          <w:tcPr>
            <w:tcW w:w="1844" w:type="dxa"/>
            <w:vAlign w:val="center"/>
          </w:tcPr>
          <w:p w:rsidR="00EF60DC" w:rsidRPr="00B97360" w:rsidRDefault="00B97360">
            <w:pPr>
              <w:widowControl/>
              <w:jc w:val="center"/>
              <w:rPr>
                <w:rFonts w:eastAsia="微软雅黑"/>
                <w:color w:val="000000"/>
                <w:kern w:val="0"/>
                <w:sz w:val="18"/>
                <w:szCs w:val="18"/>
              </w:rPr>
            </w:pPr>
            <w:r>
              <w:rPr>
                <w:rFonts w:eastAsia="微软雅黑" w:hint="eastAsia"/>
                <w:color w:val="000000"/>
                <w:kern w:val="0"/>
                <w:sz w:val="18"/>
                <w:szCs w:val="18"/>
              </w:rPr>
              <w:lastRenderedPageBreak/>
              <w:t>不</w:t>
            </w:r>
            <w:r w:rsidR="00A11D47" w:rsidRPr="00B97360">
              <w:rPr>
                <w:rFonts w:eastAsia="微软雅黑" w:hint="eastAsia"/>
                <w:color w:val="000000"/>
                <w:kern w:val="0"/>
                <w:sz w:val="18"/>
                <w:szCs w:val="18"/>
              </w:rPr>
              <w:t>涉及</w:t>
            </w:r>
          </w:p>
        </w:tc>
        <w:tc>
          <w:tcPr>
            <w:tcW w:w="2267" w:type="dxa"/>
            <w:vAlign w:val="center"/>
          </w:tcPr>
          <w:p w:rsidR="00EF60DC" w:rsidRPr="00B97360" w:rsidRDefault="00B97360">
            <w:pPr>
              <w:widowControl/>
              <w:jc w:val="center"/>
              <w:rPr>
                <w:rFonts w:eastAsia="微软雅黑"/>
                <w:color w:val="000000"/>
                <w:kern w:val="0"/>
                <w:sz w:val="18"/>
                <w:szCs w:val="18"/>
              </w:rPr>
            </w:pPr>
            <w:r>
              <w:rPr>
                <w:rFonts w:eastAsia="微软雅黑" w:hint="eastAsia"/>
                <w:color w:val="000000"/>
                <w:kern w:val="0"/>
                <w:sz w:val="18"/>
                <w:szCs w:val="18"/>
              </w:rPr>
              <w:t>业务平台信息不可分享至其他平台</w:t>
            </w:r>
          </w:p>
        </w:tc>
      </w:tr>
      <w:tr w:rsidR="00EF60DC">
        <w:trPr>
          <w:trHeight w:val="416"/>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12</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844" w:type="dxa"/>
            <w:vAlign w:val="center"/>
          </w:tcPr>
          <w:p w:rsidR="00EF60DC" w:rsidRPr="00B97360" w:rsidRDefault="00A11D47">
            <w:pPr>
              <w:widowControl/>
              <w:jc w:val="center"/>
              <w:rPr>
                <w:rFonts w:eastAsia="微软雅黑"/>
                <w:color w:val="000000"/>
                <w:kern w:val="0"/>
                <w:sz w:val="18"/>
                <w:szCs w:val="18"/>
              </w:rPr>
            </w:pPr>
            <w:r w:rsidRPr="00B97360">
              <w:rPr>
                <w:rFonts w:eastAsia="微软雅黑" w:hint="eastAsia"/>
                <w:color w:val="000000"/>
                <w:kern w:val="0"/>
                <w:sz w:val="18"/>
                <w:szCs w:val="18"/>
              </w:rPr>
              <w:t>涉及</w:t>
            </w:r>
          </w:p>
        </w:tc>
        <w:tc>
          <w:tcPr>
            <w:tcW w:w="2267" w:type="dxa"/>
            <w:vAlign w:val="center"/>
          </w:tcPr>
          <w:p w:rsidR="00EF60DC" w:rsidRPr="00B97360" w:rsidRDefault="00283D2C" w:rsidP="00283D2C">
            <w:pPr>
              <w:widowControl/>
              <w:jc w:val="center"/>
              <w:rPr>
                <w:rFonts w:eastAsia="微软雅黑"/>
                <w:color w:val="000000"/>
                <w:kern w:val="0"/>
                <w:sz w:val="18"/>
                <w:szCs w:val="18"/>
              </w:rPr>
            </w:pPr>
            <w:r>
              <w:rPr>
                <w:rFonts w:eastAsia="微软雅黑" w:hint="eastAsia"/>
                <w:color w:val="000000"/>
                <w:kern w:val="0"/>
                <w:sz w:val="18"/>
                <w:szCs w:val="18"/>
              </w:rPr>
              <w:t>向用户直接明示信息内容</w:t>
            </w:r>
          </w:p>
        </w:tc>
      </w:tr>
      <w:tr w:rsidR="00EF60DC">
        <w:trPr>
          <w:trHeight w:val="829"/>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13</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评估人员通过人员访谈、演示查验等方式，了解业务中信息收取方式，即用户获取信息包含的类型有如下几种：用户主动订阅或申请，系统主动推送等。</w:t>
            </w:r>
          </w:p>
        </w:tc>
        <w:tc>
          <w:tcPr>
            <w:tcW w:w="1844" w:type="dxa"/>
            <w:vAlign w:val="center"/>
          </w:tcPr>
          <w:p w:rsidR="00EF60DC" w:rsidRPr="00B97360" w:rsidRDefault="00A11D47">
            <w:pPr>
              <w:widowControl/>
              <w:jc w:val="center"/>
              <w:rPr>
                <w:rFonts w:eastAsia="微软雅黑"/>
                <w:color w:val="000000"/>
                <w:kern w:val="0"/>
                <w:sz w:val="18"/>
                <w:szCs w:val="18"/>
              </w:rPr>
            </w:pPr>
            <w:r w:rsidRPr="00B97360">
              <w:rPr>
                <w:rFonts w:eastAsia="微软雅黑" w:hint="eastAsia"/>
                <w:color w:val="000000"/>
                <w:kern w:val="0"/>
                <w:sz w:val="18"/>
                <w:szCs w:val="18"/>
              </w:rPr>
              <w:t>涉及</w:t>
            </w:r>
          </w:p>
        </w:tc>
        <w:tc>
          <w:tcPr>
            <w:tcW w:w="2267" w:type="dxa"/>
            <w:vAlign w:val="center"/>
          </w:tcPr>
          <w:p w:rsidR="00EF60DC" w:rsidRPr="00B97360" w:rsidRDefault="00283D2C" w:rsidP="00EE324D">
            <w:pPr>
              <w:widowControl/>
              <w:jc w:val="center"/>
              <w:rPr>
                <w:rFonts w:eastAsia="微软雅黑"/>
                <w:color w:val="000000"/>
                <w:kern w:val="0"/>
                <w:sz w:val="18"/>
                <w:szCs w:val="18"/>
              </w:rPr>
            </w:pPr>
            <w:r>
              <w:rPr>
                <w:rFonts w:eastAsia="微软雅黑" w:hint="eastAsia"/>
                <w:color w:val="000000"/>
                <w:kern w:val="0"/>
                <w:sz w:val="18"/>
                <w:szCs w:val="18"/>
              </w:rPr>
              <w:t>用户能够主动订阅或申请，同时</w:t>
            </w:r>
            <w:r w:rsidR="00A11D47" w:rsidRPr="00B97360">
              <w:rPr>
                <w:rFonts w:eastAsia="微软雅黑" w:hint="eastAsia"/>
                <w:color w:val="000000"/>
                <w:kern w:val="0"/>
                <w:sz w:val="18"/>
                <w:szCs w:val="18"/>
              </w:rPr>
              <w:t>系统</w:t>
            </w:r>
            <w:r>
              <w:rPr>
                <w:rFonts w:eastAsia="微软雅黑" w:hint="eastAsia"/>
                <w:color w:val="000000"/>
                <w:kern w:val="0"/>
                <w:sz w:val="18"/>
                <w:szCs w:val="18"/>
              </w:rPr>
              <w:t>能够</w:t>
            </w:r>
            <w:r w:rsidR="00A11D47" w:rsidRPr="00B97360">
              <w:rPr>
                <w:rFonts w:eastAsia="微软雅黑" w:hint="eastAsia"/>
                <w:color w:val="000000"/>
                <w:kern w:val="0"/>
                <w:sz w:val="18"/>
                <w:szCs w:val="18"/>
              </w:rPr>
              <w:t>主动推送消息。</w:t>
            </w:r>
          </w:p>
        </w:tc>
      </w:tr>
      <w:tr w:rsidR="00EF60DC">
        <w:trPr>
          <w:trHeight w:val="525"/>
          <w:jc w:val="center"/>
        </w:trPr>
        <w:tc>
          <w:tcPr>
            <w:tcW w:w="1200" w:type="dxa"/>
            <w:vMerge w:val="restart"/>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业务平台安全风险</w:t>
            </w:r>
          </w:p>
        </w:tc>
        <w:tc>
          <w:tcPr>
            <w:tcW w:w="1200"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01</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评估人员通过人员访谈、文件审查等方式，了解业务系统网络拓扑结构中设备位置分布情况。</w:t>
            </w:r>
          </w:p>
        </w:tc>
        <w:tc>
          <w:tcPr>
            <w:tcW w:w="1844" w:type="dxa"/>
            <w:vAlign w:val="center"/>
          </w:tcPr>
          <w:p w:rsidR="00EF60DC" w:rsidRPr="00B97360" w:rsidRDefault="00A11D47">
            <w:pPr>
              <w:widowControl/>
              <w:jc w:val="center"/>
              <w:rPr>
                <w:rFonts w:eastAsia="微软雅黑"/>
                <w:color w:val="000000"/>
                <w:kern w:val="0"/>
                <w:sz w:val="18"/>
                <w:szCs w:val="18"/>
              </w:rPr>
            </w:pPr>
            <w:r w:rsidRPr="00B97360">
              <w:rPr>
                <w:rFonts w:eastAsia="微软雅黑" w:hint="eastAsia"/>
                <w:color w:val="000000"/>
                <w:kern w:val="0"/>
                <w:sz w:val="18"/>
                <w:szCs w:val="18"/>
              </w:rPr>
              <w:t>涉及</w:t>
            </w:r>
          </w:p>
        </w:tc>
        <w:tc>
          <w:tcPr>
            <w:tcW w:w="2267" w:type="dxa"/>
            <w:vAlign w:val="center"/>
          </w:tcPr>
          <w:p w:rsidR="00EF60DC" w:rsidRPr="00B97360" w:rsidRDefault="00283D2C">
            <w:pPr>
              <w:widowControl/>
              <w:jc w:val="center"/>
              <w:rPr>
                <w:rFonts w:eastAsia="微软雅黑"/>
                <w:color w:val="000000"/>
                <w:kern w:val="0"/>
                <w:sz w:val="18"/>
                <w:szCs w:val="18"/>
              </w:rPr>
            </w:pPr>
            <w:r>
              <w:rPr>
                <w:rFonts w:eastAsia="微软雅黑" w:hint="eastAsia"/>
                <w:color w:val="000000"/>
                <w:kern w:val="0"/>
                <w:sz w:val="18"/>
                <w:szCs w:val="18"/>
              </w:rPr>
              <w:t>中国移动国际信息港</w:t>
            </w:r>
          </w:p>
        </w:tc>
      </w:tr>
      <w:tr w:rsidR="00EF60DC">
        <w:trPr>
          <w:trHeight w:val="604"/>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评估人员通过人员访谈、文件审查等方式，了解业务平台系统资源调度方式，是否采用云计算技术或云服务方式。</w:t>
            </w:r>
          </w:p>
        </w:tc>
        <w:tc>
          <w:tcPr>
            <w:tcW w:w="1844" w:type="dxa"/>
            <w:vAlign w:val="center"/>
          </w:tcPr>
          <w:p w:rsidR="00EF60DC" w:rsidRPr="00B97360" w:rsidRDefault="00A11D47">
            <w:pPr>
              <w:widowControl/>
              <w:jc w:val="center"/>
              <w:rPr>
                <w:rFonts w:eastAsia="微软雅黑"/>
                <w:color w:val="000000"/>
                <w:kern w:val="0"/>
                <w:sz w:val="18"/>
                <w:szCs w:val="18"/>
              </w:rPr>
            </w:pPr>
            <w:r w:rsidRPr="00B97360">
              <w:rPr>
                <w:rFonts w:eastAsia="微软雅黑" w:hint="eastAsia"/>
                <w:color w:val="000000"/>
                <w:kern w:val="0"/>
                <w:sz w:val="18"/>
                <w:szCs w:val="18"/>
              </w:rPr>
              <w:t>涉及</w:t>
            </w:r>
          </w:p>
        </w:tc>
        <w:tc>
          <w:tcPr>
            <w:tcW w:w="2267" w:type="dxa"/>
            <w:vAlign w:val="center"/>
          </w:tcPr>
          <w:p w:rsidR="00EF60DC" w:rsidRPr="00B97360" w:rsidRDefault="003848F1">
            <w:pPr>
              <w:widowControl/>
              <w:jc w:val="center"/>
              <w:rPr>
                <w:rFonts w:eastAsia="微软雅黑"/>
                <w:color w:val="000000"/>
                <w:kern w:val="0"/>
                <w:sz w:val="18"/>
                <w:szCs w:val="18"/>
              </w:rPr>
            </w:pPr>
            <w:r>
              <w:rPr>
                <w:rFonts w:eastAsia="微软雅黑" w:hint="eastAsia"/>
                <w:color w:val="000000"/>
                <w:kern w:val="0"/>
                <w:sz w:val="18"/>
                <w:szCs w:val="18"/>
              </w:rPr>
              <w:t>移动自有云服务</w:t>
            </w:r>
          </w:p>
        </w:tc>
      </w:tr>
      <w:tr w:rsidR="00EF60DC">
        <w:trPr>
          <w:trHeight w:val="543"/>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rsidR="00EF60DC" w:rsidRPr="00B97360" w:rsidRDefault="00A11D47">
            <w:pPr>
              <w:widowControl/>
              <w:jc w:val="center"/>
              <w:rPr>
                <w:rFonts w:eastAsia="微软雅黑"/>
                <w:color w:val="000000"/>
                <w:kern w:val="0"/>
                <w:sz w:val="18"/>
                <w:szCs w:val="18"/>
              </w:rPr>
            </w:pPr>
            <w:r w:rsidRPr="00B97360">
              <w:rPr>
                <w:rFonts w:eastAsia="微软雅黑"/>
                <w:color w:val="000000"/>
                <w:kern w:val="0"/>
                <w:sz w:val="18"/>
                <w:szCs w:val="18"/>
              </w:rPr>
              <w:t>评估人员通过人员访谈、文件审查等方式，了解业务平台系统资源调度方式，是否采取了内容分发网络</w:t>
            </w:r>
            <w:r w:rsidRPr="00B97360">
              <w:rPr>
                <w:rFonts w:eastAsia="微软雅黑" w:hint="eastAsia"/>
                <w:color w:val="000000"/>
                <w:kern w:val="0"/>
                <w:sz w:val="18"/>
                <w:szCs w:val="18"/>
              </w:rPr>
              <w:t>（</w:t>
            </w:r>
            <w:r w:rsidRPr="00B97360">
              <w:rPr>
                <w:rFonts w:eastAsia="微软雅黑" w:hint="eastAsia"/>
                <w:color w:val="000000"/>
                <w:kern w:val="0"/>
                <w:sz w:val="18"/>
                <w:szCs w:val="18"/>
              </w:rPr>
              <w:t>CDN</w:t>
            </w:r>
            <w:r w:rsidRPr="00B97360">
              <w:rPr>
                <w:rFonts w:eastAsia="微软雅黑" w:hint="eastAsia"/>
                <w:color w:val="000000"/>
                <w:kern w:val="0"/>
                <w:sz w:val="18"/>
                <w:szCs w:val="18"/>
              </w:rPr>
              <w:t>）</w:t>
            </w:r>
            <w:r w:rsidRPr="00B97360">
              <w:rPr>
                <w:rFonts w:eastAsia="微软雅黑"/>
                <w:color w:val="000000"/>
                <w:kern w:val="0"/>
                <w:sz w:val="18"/>
                <w:szCs w:val="18"/>
              </w:rPr>
              <w:t>技术情况</w:t>
            </w:r>
            <w:r w:rsidRPr="00B97360">
              <w:rPr>
                <w:rFonts w:eastAsia="微软雅黑" w:hint="eastAsia"/>
                <w:color w:val="000000"/>
                <w:kern w:val="0"/>
                <w:sz w:val="18"/>
                <w:szCs w:val="18"/>
              </w:rPr>
              <w:t>。</w:t>
            </w:r>
          </w:p>
        </w:tc>
        <w:tc>
          <w:tcPr>
            <w:tcW w:w="1844" w:type="dxa"/>
            <w:vAlign w:val="center"/>
          </w:tcPr>
          <w:p w:rsidR="00EF60DC" w:rsidRPr="00B97360" w:rsidRDefault="00B97360">
            <w:pPr>
              <w:widowControl/>
              <w:jc w:val="center"/>
              <w:rPr>
                <w:rFonts w:eastAsia="微软雅黑"/>
                <w:color w:val="000000"/>
                <w:kern w:val="0"/>
                <w:sz w:val="18"/>
                <w:szCs w:val="18"/>
              </w:rPr>
            </w:pPr>
            <w:r>
              <w:rPr>
                <w:rFonts w:eastAsia="微软雅黑" w:hint="eastAsia"/>
                <w:color w:val="000000"/>
                <w:kern w:val="0"/>
                <w:sz w:val="18"/>
                <w:szCs w:val="18"/>
              </w:rPr>
              <w:t>不</w:t>
            </w:r>
            <w:r w:rsidR="00A11D47" w:rsidRPr="00B97360">
              <w:rPr>
                <w:rFonts w:eastAsia="微软雅黑" w:hint="eastAsia"/>
                <w:color w:val="000000"/>
                <w:kern w:val="0"/>
                <w:sz w:val="18"/>
                <w:szCs w:val="18"/>
              </w:rPr>
              <w:t>涉及</w:t>
            </w:r>
          </w:p>
        </w:tc>
        <w:tc>
          <w:tcPr>
            <w:tcW w:w="2267" w:type="dxa"/>
            <w:vAlign w:val="center"/>
          </w:tcPr>
          <w:p w:rsidR="00EF60DC" w:rsidRPr="00B97360" w:rsidRDefault="00EF60DC">
            <w:pPr>
              <w:widowControl/>
              <w:jc w:val="center"/>
              <w:rPr>
                <w:rFonts w:eastAsia="微软雅黑"/>
                <w:color w:val="000000"/>
                <w:kern w:val="0"/>
                <w:sz w:val="18"/>
                <w:szCs w:val="18"/>
              </w:rPr>
            </w:pPr>
          </w:p>
        </w:tc>
      </w:tr>
      <w:tr w:rsidR="00EF60DC">
        <w:trPr>
          <w:trHeight w:val="608"/>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04</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评估人员通过人员访谈、文件审查等方式，了解业务合作模式</w:t>
            </w:r>
            <w:r>
              <w:rPr>
                <w:rFonts w:eastAsia="微软雅黑"/>
                <w:color w:val="000000"/>
                <w:kern w:val="0"/>
                <w:sz w:val="18"/>
                <w:szCs w:val="18"/>
              </w:rPr>
              <w:t>/</w:t>
            </w:r>
            <w:r>
              <w:rPr>
                <w:rFonts w:eastAsia="微软雅黑"/>
                <w:color w:val="000000"/>
                <w:kern w:val="0"/>
                <w:sz w:val="18"/>
                <w:szCs w:val="18"/>
              </w:rPr>
              <w:t>服务模式是否满足合规性要求，即核实业务合作模式</w:t>
            </w:r>
            <w:r>
              <w:rPr>
                <w:rFonts w:eastAsia="微软雅黑"/>
                <w:color w:val="000000"/>
                <w:kern w:val="0"/>
                <w:sz w:val="18"/>
                <w:szCs w:val="18"/>
              </w:rPr>
              <w:t>/</w:t>
            </w:r>
            <w:r>
              <w:rPr>
                <w:rFonts w:eastAsia="微软雅黑"/>
                <w:color w:val="000000"/>
                <w:kern w:val="0"/>
                <w:sz w:val="18"/>
                <w:szCs w:val="18"/>
              </w:rPr>
              <w:t>服务模式是否满足相关行业管理规定</w:t>
            </w:r>
            <w:r>
              <w:rPr>
                <w:rFonts w:eastAsia="微软雅黑" w:hint="eastAsia"/>
                <w:color w:val="000000"/>
                <w:kern w:val="0"/>
                <w:sz w:val="18"/>
                <w:szCs w:val="18"/>
              </w:rPr>
              <w:t>，</w:t>
            </w:r>
            <w:r>
              <w:rPr>
                <w:rFonts w:eastAsia="微软雅黑"/>
                <w:color w:val="000000"/>
                <w:kern w:val="0"/>
                <w:sz w:val="18"/>
                <w:szCs w:val="18"/>
              </w:rPr>
              <w:t>或合作</w:t>
            </w:r>
            <w:r>
              <w:rPr>
                <w:rFonts w:eastAsia="微软雅黑"/>
                <w:color w:val="000000"/>
                <w:kern w:val="0"/>
                <w:sz w:val="18"/>
                <w:szCs w:val="18"/>
              </w:rPr>
              <w:t>/</w:t>
            </w:r>
            <w:r>
              <w:rPr>
                <w:rFonts w:eastAsia="微软雅黑"/>
                <w:color w:val="000000"/>
                <w:kern w:val="0"/>
                <w:sz w:val="18"/>
                <w:szCs w:val="18"/>
              </w:rPr>
              <w:t>用户是否具备开办业务的相关资质。</w:t>
            </w:r>
          </w:p>
        </w:tc>
        <w:tc>
          <w:tcPr>
            <w:tcW w:w="1844" w:type="dxa"/>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vAlign w:val="center"/>
          </w:tcPr>
          <w:p w:rsidR="00EF60DC" w:rsidRDefault="00E03FFC" w:rsidP="00E03FFC">
            <w:pPr>
              <w:widowControl/>
              <w:jc w:val="center"/>
              <w:rPr>
                <w:rFonts w:eastAsia="微软雅黑"/>
                <w:kern w:val="0"/>
                <w:sz w:val="18"/>
                <w:szCs w:val="18"/>
              </w:rPr>
            </w:pPr>
            <w:r>
              <w:rPr>
                <w:rFonts w:eastAsia="微软雅黑"/>
                <w:color w:val="000000"/>
                <w:kern w:val="0"/>
                <w:sz w:val="18"/>
                <w:szCs w:val="18"/>
              </w:rPr>
              <w:t>合作模式</w:t>
            </w:r>
            <w:r>
              <w:rPr>
                <w:rFonts w:eastAsia="微软雅黑"/>
                <w:color w:val="000000"/>
                <w:kern w:val="0"/>
                <w:sz w:val="18"/>
                <w:szCs w:val="18"/>
              </w:rPr>
              <w:t>/</w:t>
            </w:r>
            <w:r>
              <w:rPr>
                <w:rFonts w:eastAsia="微软雅黑"/>
                <w:color w:val="000000"/>
                <w:kern w:val="0"/>
                <w:sz w:val="18"/>
                <w:szCs w:val="18"/>
              </w:rPr>
              <w:t>服务模式满足相关行业管理规定</w:t>
            </w:r>
          </w:p>
        </w:tc>
      </w:tr>
      <w:tr w:rsidR="00EF60DC">
        <w:trPr>
          <w:trHeight w:val="523"/>
          <w:jc w:val="center"/>
        </w:trPr>
        <w:tc>
          <w:tcPr>
            <w:tcW w:w="1200" w:type="dxa"/>
            <w:vMerge/>
            <w:vAlign w:val="center"/>
          </w:tcPr>
          <w:p w:rsidR="00EF60DC" w:rsidRDefault="00EF60DC">
            <w:pPr>
              <w:jc w:val="center"/>
              <w:rPr>
                <w:rFonts w:eastAsia="微软雅黑"/>
                <w:color w:val="000000"/>
                <w:kern w:val="0"/>
                <w:sz w:val="18"/>
                <w:szCs w:val="18"/>
              </w:rPr>
            </w:pPr>
          </w:p>
        </w:tc>
        <w:tc>
          <w:tcPr>
            <w:tcW w:w="1200" w:type="dxa"/>
            <w:shd w:val="clear" w:color="auto" w:fill="auto"/>
            <w:vAlign w:val="center"/>
          </w:tcPr>
          <w:p w:rsidR="00EF60DC" w:rsidRDefault="00A11D47">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844" w:type="dxa"/>
            <w:vAlign w:val="center"/>
          </w:tcPr>
          <w:p w:rsidR="00EF60DC" w:rsidRPr="00477C7B" w:rsidRDefault="00312465">
            <w:pPr>
              <w:widowControl/>
              <w:spacing w:before="180" w:line="180" w:lineRule="exact"/>
              <w:jc w:val="center"/>
              <w:rPr>
                <w:rFonts w:eastAsia="微软雅黑"/>
                <w:color w:val="FF0000"/>
                <w:kern w:val="0"/>
                <w:sz w:val="18"/>
                <w:szCs w:val="18"/>
                <w:rPrChange w:id="64" w:author="tianjin" w:date="2019-08-21T21:47:00Z">
                  <w:rPr>
                    <w:rFonts w:ascii="宋体" w:eastAsia="微软雅黑"/>
                    <w:kern w:val="0"/>
                    <w:sz w:val="18"/>
                    <w:szCs w:val="18"/>
                  </w:rPr>
                </w:rPrChange>
              </w:rPr>
            </w:pPr>
            <w:r w:rsidRPr="00312465">
              <w:rPr>
                <w:rFonts w:eastAsia="微软雅黑" w:hint="eastAsia"/>
                <w:color w:val="FF0000"/>
                <w:kern w:val="0"/>
                <w:sz w:val="18"/>
                <w:szCs w:val="18"/>
                <w:rPrChange w:id="65" w:author="tianjin" w:date="2019-08-21T21:47:00Z">
                  <w:rPr>
                    <w:rFonts w:eastAsia="微软雅黑" w:hint="eastAsia"/>
                    <w:kern w:val="0"/>
                    <w:sz w:val="18"/>
                    <w:szCs w:val="18"/>
                  </w:rPr>
                </w:rPrChange>
              </w:rPr>
              <w:t>涉及</w:t>
            </w:r>
          </w:p>
        </w:tc>
        <w:tc>
          <w:tcPr>
            <w:tcW w:w="2267" w:type="dxa"/>
            <w:vAlign w:val="center"/>
          </w:tcPr>
          <w:p w:rsidR="00EF60DC" w:rsidRDefault="00121178" w:rsidP="00121178">
            <w:pPr>
              <w:widowControl/>
              <w:jc w:val="center"/>
              <w:rPr>
                <w:rFonts w:eastAsia="微软雅黑"/>
                <w:kern w:val="0"/>
                <w:sz w:val="18"/>
                <w:szCs w:val="18"/>
              </w:rPr>
            </w:pPr>
            <w:r w:rsidRPr="00121178">
              <w:rPr>
                <w:rFonts w:eastAsia="微软雅黑" w:hint="eastAsia"/>
                <w:color w:val="FF0000"/>
                <w:kern w:val="0"/>
                <w:sz w:val="18"/>
                <w:szCs w:val="18"/>
              </w:rPr>
              <w:t>服务子系统</w:t>
            </w:r>
            <w:r w:rsidR="00283D2C" w:rsidRPr="00121178">
              <w:rPr>
                <w:rFonts w:eastAsia="微软雅黑" w:hint="eastAsia"/>
                <w:color w:val="FF0000"/>
                <w:kern w:val="0"/>
                <w:sz w:val="18"/>
                <w:szCs w:val="18"/>
              </w:rPr>
              <w:t>与北京思特奇技术有限公司开展合作</w:t>
            </w:r>
            <w:r w:rsidR="00E03FFC" w:rsidRPr="00121178">
              <w:rPr>
                <w:rFonts w:eastAsia="微软雅黑" w:hint="eastAsia"/>
                <w:color w:val="FF0000"/>
                <w:kern w:val="0"/>
                <w:sz w:val="18"/>
                <w:szCs w:val="18"/>
              </w:rPr>
              <w:t>，</w:t>
            </w:r>
            <w:r w:rsidRPr="00121178">
              <w:rPr>
                <w:rFonts w:eastAsia="微软雅黑" w:hint="eastAsia"/>
                <w:color w:val="FF0000"/>
                <w:kern w:val="0"/>
                <w:sz w:val="18"/>
                <w:szCs w:val="18"/>
              </w:rPr>
              <w:t>销售子系统与卓望数码技术</w:t>
            </w:r>
            <w:r w:rsidRPr="00121178">
              <w:rPr>
                <w:rFonts w:eastAsia="微软雅黑" w:hint="eastAsia"/>
                <w:color w:val="FF0000"/>
                <w:kern w:val="0"/>
                <w:sz w:val="18"/>
                <w:szCs w:val="18"/>
              </w:rPr>
              <w:t>(</w:t>
            </w:r>
            <w:r w:rsidRPr="00121178">
              <w:rPr>
                <w:rFonts w:eastAsia="微软雅黑" w:hint="eastAsia"/>
                <w:color w:val="FF0000"/>
                <w:kern w:val="0"/>
                <w:sz w:val="18"/>
                <w:szCs w:val="18"/>
              </w:rPr>
              <w:t>深圳</w:t>
            </w:r>
            <w:r w:rsidRPr="00121178">
              <w:rPr>
                <w:rFonts w:eastAsia="微软雅黑" w:hint="eastAsia"/>
                <w:color w:val="FF0000"/>
                <w:kern w:val="0"/>
                <w:sz w:val="18"/>
                <w:szCs w:val="18"/>
              </w:rPr>
              <w:t>)</w:t>
            </w:r>
            <w:r w:rsidRPr="00121178">
              <w:rPr>
                <w:rFonts w:eastAsia="微软雅黑" w:hint="eastAsia"/>
                <w:color w:val="FF0000"/>
                <w:kern w:val="0"/>
                <w:sz w:val="18"/>
                <w:szCs w:val="18"/>
              </w:rPr>
              <w:t>有限公司开展合作，</w:t>
            </w:r>
            <w:r w:rsidR="00283D2C" w:rsidRPr="00121178">
              <w:rPr>
                <w:rFonts w:eastAsia="微软雅黑" w:hint="eastAsia"/>
                <w:color w:val="FF0000"/>
                <w:kern w:val="0"/>
                <w:sz w:val="18"/>
                <w:szCs w:val="18"/>
              </w:rPr>
              <w:t>暂未对合作方的信息安全保障能力形成文档</w:t>
            </w:r>
            <w:r w:rsidR="00283D2C" w:rsidRPr="00283D2C">
              <w:rPr>
                <w:rFonts w:eastAsia="微软雅黑" w:hint="eastAsia"/>
                <w:color w:val="FF0000"/>
                <w:kern w:val="0"/>
                <w:sz w:val="18"/>
                <w:szCs w:val="18"/>
              </w:rPr>
              <w:t>性文件。</w:t>
            </w:r>
          </w:p>
        </w:tc>
      </w:tr>
      <w:tr w:rsidR="00EF60DC">
        <w:trPr>
          <w:trHeight w:val="422"/>
          <w:jc w:val="center"/>
        </w:trPr>
        <w:tc>
          <w:tcPr>
            <w:tcW w:w="1200" w:type="dxa"/>
            <w:vMerge/>
            <w:vAlign w:val="center"/>
          </w:tcPr>
          <w:p w:rsidR="00EF60DC" w:rsidRDefault="00EF60DC">
            <w:pPr>
              <w:widowControl/>
              <w:jc w:val="center"/>
              <w:rPr>
                <w:rFonts w:eastAsia="微软雅黑"/>
                <w:color w:val="000000"/>
                <w:kern w:val="0"/>
                <w:sz w:val="18"/>
                <w:szCs w:val="18"/>
              </w:rPr>
            </w:pPr>
          </w:p>
        </w:tc>
        <w:tc>
          <w:tcPr>
            <w:tcW w:w="1200" w:type="dxa"/>
            <w:shd w:val="clear" w:color="auto" w:fill="auto"/>
            <w:vAlign w:val="center"/>
          </w:tcPr>
          <w:p w:rsidR="00EF60DC" w:rsidRDefault="00A11D47">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w:t>
            </w:r>
            <w:r>
              <w:rPr>
                <w:rFonts w:eastAsia="微软雅黑" w:hint="eastAsia"/>
                <w:color w:val="000000"/>
                <w:kern w:val="0"/>
                <w:sz w:val="18"/>
                <w:szCs w:val="18"/>
              </w:rPr>
              <w:t>是</w:t>
            </w:r>
            <w:r>
              <w:rPr>
                <w:rFonts w:eastAsia="微软雅黑" w:hint="eastAsia"/>
                <w:color w:val="000000"/>
                <w:kern w:val="0"/>
                <w:sz w:val="18"/>
                <w:szCs w:val="18"/>
              </w:rPr>
              <w:lastRenderedPageBreak/>
              <w:t>否</w:t>
            </w:r>
            <w:r>
              <w:rPr>
                <w:rFonts w:eastAsia="微软雅黑"/>
                <w:color w:val="000000"/>
                <w:kern w:val="0"/>
                <w:sz w:val="18"/>
                <w:szCs w:val="18"/>
              </w:rPr>
              <w:t>开放</w:t>
            </w:r>
            <w:r>
              <w:rPr>
                <w:rFonts w:eastAsia="微软雅黑"/>
                <w:color w:val="000000"/>
                <w:kern w:val="0"/>
                <w:sz w:val="18"/>
                <w:szCs w:val="18"/>
              </w:rPr>
              <w:t>API</w:t>
            </w:r>
            <w:r>
              <w:rPr>
                <w:rFonts w:eastAsia="微软雅黑"/>
                <w:color w:val="000000"/>
                <w:kern w:val="0"/>
                <w:sz w:val="18"/>
                <w:szCs w:val="18"/>
              </w:rPr>
              <w:t>接口。</w:t>
            </w:r>
          </w:p>
        </w:tc>
        <w:tc>
          <w:tcPr>
            <w:tcW w:w="1844" w:type="dxa"/>
            <w:vAlign w:val="center"/>
          </w:tcPr>
          <w:p w:rsidR="00EF60DC" w:rsidRDefault="00E03FFC">
            <w:pPr>
              <w:widowControl/>
              <w:jc w:val="center"/>
              <w:rPr>
                <w:rFonts w:eastAsia="微软雅黑"/>
                <w:kern w:val="0"/>
                <w:sz w:val="18"/>
                <w:szCs w:val="18"/>
              </w:rPr>
            </w:pPr>
            <w:r>
              <w:rPr>
                <w:rFonts w:eastAsia="微软雅黑" w:hint="eastAsia"/>
                <w:kern w:val="0"/>
                <w:sz w:val="18"/>
                <w:szCs w:val="18"/>
              </w:rPr>
              <w:lastRenderedPageBreak/>
              <w:t>不</w:t>
            </w:r>
            <w:r w:rsidR="00A11D47">
              <w:rPr>
                <w:rFonts w:eastAsia="微软雅黑" w:hint="eastAsia"/>
                <w:kern w:val="0"/>
                <w:sz w:val="18"/>
                <w:szCs w:val="18"/>
              </w:rPr>
              <w:t>涉及</w:t>
            </w:r>
          </w:p>
        </w:tc>
        <w:tc>
          <w:tcPr>
            <w:tcW w:w="2267" w:type="dxa"/>
            <w:vAlign w:val="center"/>
          </w:tcPr>
          <w:p w:rsidR="00EF60DC" w:rsidRDefault="00EE324D">
            <w:pPr>
              <w:widowControl/>
              <w:jc w:val="center"/>
              <w:rPr>
                <w:rFonts w:eastAsia="微软雅黑"/>
                <w:kern w:val="0"/>
                <w:sz w:val="18"/>
                <w:szCs w:val="18"/>
              </w:rPr>
            </w:pPr>
            <w:r>
              <w:rPr>
                <w:rFonts w:eastAsia="微软雅黑"/>
                <w:kern w:val="0"/>
                <w:sz w:val="18"/>
                <w:szCs w:val="18"/>
              </w:rPr>
              <w:t>对外没有提供</w:t>
            </w:r>
            <w:r>
              <w:rPr>
                <w:rFonts w:eastAsia="微软雅黑" w:hint="eastAsia"/>
                <w:kern w:val="0"/>
                <w:sz w:val="18"/>
                <w:szCs w:val="18"/>
              </w:rPr>
              <w:t>API</w:t>
            </w:r>
            <w:r w:rsidR="00E03FFC">
              <w:rPr>
                <w:rFonts w:eastAsia="微软雅黑" w:hint="eastAsia"/>
                <w:kern w:val="0"/>
                <w:sz w:val="18"/>
                <w:szCs w:val="18"/>
              </w:rPr>
              <w:t>，只有调用集团掌厅或手厅的</w:t>
            </w:r>
            <w:r w:rsidR="00E03FFC">
              <w:rPr>
                <w:rFonts w:eastAsia="微软雅黑" w:hint="eastAsia"/>
                <w:kern w:val="0"/>
                <w:sz w:val="18"/>
                <w:szCs w:val="18"/>
              </w:rPr>
              <w:t>API</w:t>
            </w:r>
            <w:r w:rsidR="00E03FFC">
              <w:rPr>
                <w:rFonts w:eastAsia="微软雅黑" w:hint="eastAsia"/>
                <w:kern w:val="0"/>
                <w:sz w:val="18"/>
                <w:szCs w:val="18"/>
              </w:rPr>
              <w:lastRenderedPageBreak/>
              <w:t>接口</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lastRenderedPageBreak/>
              <w:t>Web</w:t>
            </w:r>
            <w:r>
              <w:rPr>
                <w:rFonts w:eastAsia="微软雅黑" w:hint="eastAsia"/>
                <w:color w:val="000000"/>
                <w:kern w:val="0"/>
                <w:sz w:val="18"/>
                <w:szCs w:val="18"/>
              </w:rPr>
              <w:t>应用安全风险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评估人员通过人员访谈的方式，检查该业务应用是否存在多级账号，导致越权的风险及特权账号滥用等问题。</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B34BCD">
            <w:pPr>
              <w:widowControl/>
              <w:jc w:val="center"/>
              <w:rPr>
                <w:rFonts w:eastAsia="微软雅黑"/>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283D2C" w:rsidP="00B34BCD">
            <w:pPr>
              <w:widowControl/>
              <w:jc w:val="center"/>
              <w:rPr>
                <w:rFonts w:eastAsia="微软雅黑"/>
                <w:kern w:val="0"/>
                <w:sz w:val="18"/>
                <w:szCs w:val="18"/>
              </w:rPr>
            </w:pPr>
            <w:r>
              <w:rPr>
                <w:rFonts w:eastAsia="微软雅黑" w:hint="eastAsia"/>
                <w:kern w:val="0"/>
                <w:sz w:val="18"/>
                <w:szCs w:val="18"/>
              </w:rPr>
              <w:t>商城服务子系统平台存在多级权限，由电渠运营统一用户管理进行开户申请，并分配相应的权限</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评估人员通过人员访谈的方式，查看是否制定有日志记录规范且承诺能够在运营过程中按系统威胁日志留存管理规范进行日志记录与管理工作。</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Pr="00477C7B" w:rsidRDefault="00312465">
            <w:pPr>
              <w:widowControl/>
              <w:jc w:val="center"/>
              <w:rPr>
                <w:rFonts w:eastAsia="微软雅黑"/>
                <w:i/>
                <w:color w:val="FF0000"/>
                <w:kern w:val="0"/>
                <w:sz w:val="18"/>
                <w:szCs w:val="18"/>
              </w:rPr>
            </w:pPr>
            <w:r w:rsidRPr="00312465">
              <w:rPr>
                <w:rFonts w:eastAsia="微软雅黑" w:hint="eastAsia"/>
                <w:color w:val="FF0000"/>
                <w:kern w:val="0"/>
                <w:sz w:val="18"/>
                <w:szCs w:val="18"/>
                <w:rPrChange w:id="66" w:author="tianjin" w:date="2019-08-21T21:48:00Z">
                  <w:rPr>
                    <w:rFonts w:eastAsia="微软雅黑" w:hint="eastAsia"/>
                    <w:kern w:val="0"/>
                    <w:sz w:val="18"/>
                    <w:szCs w:val="18"/>
                  </w:rPr>
                </w:rPrChange>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48F1" w:rsidP="00501D6C">
            <w:pPr>
              <w:widowControl/>
              <w:jc w:val="center"/>
              <w:rPr>
                <w:rFonts w:eastAsia="微软雅黑"/>
                <w:i/>
                <w:color w:val="FF0000"/>
                <w:kern w:val="0"/>
                <w:sz w:val="18"/>
                <w:szCs w:val="18"/>
              </w:rPr>
            </w:pPr>
            <w:r>
              <w:rPr>
                <w:rFonts w:eastAsia="微软雅黑" w:hint="eastAsia"/>
                <w:color w:val="FF0000"/>
                <w:kern w:val="0"/>
                <w:sz w:val="18"/>
                <w:szCs w:val="18"/>
              </w:rPr>
              <w:t>商城服务子系统</w:t>
            </w:r>
            <w:r>
              <w:rPr>
                <w:rFonts w:eastAsia="微软雅黑"/>
                <w:color w:val="FF0000"/>
                <w:kern w:val="0"/>
                <w:sz w:val="18"/>
                <w:szCs w:val="18"/>
              </w:rPr>
              <w:t>制定有</w:t>
            </w:r>
            <w:r>
              <w:rPr>
                <w:rFonts w:eastAsia="微软雅黑" w:hint="eastAsia"/>
                <w:color w:val="FF0000"/>
                <w:kern w:val="0"/>
                <w:sz w:val="18"/>
                <w:szCs w:val="18"/>
              </w:rPr>
              <w:t>日志管理制度，销售子系统日志记录不规范，未对用户</w:t>
            </w:r>
            <w:r w:rsidR="00501D6C">
              <w:rPr>
                <w:rFonts w:eastAsia="微软雅黑" w:hint="eastAsia"/>
                <w:color w:val="FF0000"/>
                <w:kern w:val="0"/>
                <w:sz w:val="18"/>
                <w:szCs w:val="18"/>
              </w:rPr>
              <w:t>搜索</w:t>
            </w:r>
            <w:r>
              <w:rPr>
                <w:rFonts w:eastAsia="微软雅黑" w:hint="eastAsia"/>
                <w:color w:val="FF0000"/>
                <w:kern w:val="0"/>
                <w:sz w:val="18"/>
                <w:szCs w:val="18"/>
              </w:rPr>
              <w:t>违法信息的行为进行日志留存。</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评估人员通过文件审查和人员访谈的方式，检查是否制定有应用系统与安全设备配置安全规范或软件安全开发规范并且承诺能够对相关系统的</w:t>
            </w:r>
            <w:r>
              <w:rPr>
                <w:rFonts w:eastAsia="微软雅黑"/>
                <w:color w:val="000000"/>
                <w:kern w:val="0"/>
                <w:sz w:val="18"/>
                <w:szCs w:val="18"/>
              </w:rPr>
              <w:t>Web</w:t>
            </w:r>
            <w:r>
              <w:rPr>
                <w:rFonts w:eastAsia="微软雅黑"/>
                <w:color w:val="000000"/>
                <w:kern w:val="0"/>
                <w:sz w:val="18"/>
                <w:szCs w:val="18"/>
              </w:rPr>
              <w:t>应用服务及相关协议及时修复已公布的漏洞。</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121178" w:rsidRDefault="000C6109" w:rsidP="00121178">
            <w:pPr>
              <w:widowControl/>
              <w:jc w:val="center"/>
              <w:rPr>
                <w:rFonts w:eastAsia="微软雅黑"/>
                <w:i/>
                <w:kern w:val="0"/>
                <w:sz w:val="18"/>
                <w:szCs w:val="18"/>
              </w:rPr>
            </w:pPr>
            <w:r w:rsidRPr="00121178">
              <w:rPr>
                <w:rFonts w:eastAsia="微软雅黑" w:hint="eastAsia"/>
                <w:kern w:val="0"/>
                <w:sz w:val="18"/>
                <w:szCs w:val="18"/>
              </w:rPr>
              <w:t>参照</w:t>
            </w:r>
            <w:r w:rsidR="00115561" w:rsidRPr="00182137">
              <w:rPr>
                <w:rFonts w:eastAsia="微软雅黑" w:hint="eastAsia"/>
                <w:color w:val="000000"/>
                <w:kern w:val="0"/>
                <w:sz w:val="18"/>
                <w:szCs w:val="18"/>
              </w:rPr>
              <w:t>《中移信息技术有限公司网络安全防护管理办法》</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客户端安全风险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评估人员通过人员访谈的方式，查询是否有客户端软件版本管理、版本更新发布机制。</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C54055">
            <w:pPr>
              <w:widowControl/>
              <w:jc w:val="center"/>
              <w:rPr>
                <w:rFonts w:eastAsia="微软雅黑"/>
                <w:kern w:val="0"/>
                <w:sz w:val="18"/>
                <w:szCs w:val="18"/>
              </w:rPr>
            </w:pPr>
            <w:r>
              <w:rPr>
                <w:rFonts w:eastAsia="微软雅黑" w:hint="eastAsia"/>
                <w:kern w:val="0"/>
                <w:sz w:val="18"/>
                <w:szCs w:val="18"/>
              </w:rPr>
              <w:t>不</w:t>
            </w:r>
            <w:r w:rsidR="00A11D4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F465D4" w:rsidP="00F465D4">
            <w:pPr>
              <w:widowControl/>
              <w:jc w:val="center"/>
              <w:rPr>
                <w:rFonts w:eastAsia="微软雅黑"/>
                <w:i/>
                <w:color w:val="FF0000"/>
                <w:kern w:val="0"/>
                <w:sz w:val="18"/>
                <w:szCs w:val="18"/>
              </w:rPr>
            </w:pPr>
            <w:r>
              <w:rPr>
                <w:rFonts w:eastAsia="微软雅黑" w:hint="eastAsia"/>
                <w:color w:val="000000"/>
                <w:kern w:val="0"/>
                <w:sz w:val="18"/>
                <w:szCs w:val="18"/>
              </w:rPr>
              <w:t>为中国移动集团公司</w:t>
            </w:r>
            <w:r w:rsidR="00C54055">
              <w:rPr>
                <w:rFonts w:eastAsia="微软雅黑" w:hint="eastAsia"/>
                <w:color w:val="000000"/>
                <w:kern w:val="0"/>
                <w:sz w:val="18"/>
                <w:szCs w:val="18"/>
              </w:rPr>
              <w:t>手厅或网厅的</w:t>
            </w:r>
            <w:r>
              <w:rPr>
                <w:rFonts w:eastAsia="微软雅黑" w:hint="eastAsia"/>
                <w:color w:val="000000"/>
                <w:kern w:val="0"/>
                <w:sz w:val="18"/>
                <w:szCs w:val="18"/>
              </w:rPr>
              <w:t>一个功能模块，</w:t>
            </w:r>
            <w:r w:rsidR="00E03FFC">
              <w:rPr>
                <w:rFonts w:eastAsia="微软雅黑" w:hint="eastAsia"/>
                <w:color w:val="000000"/>
                <w:kern w:val="0"/>
                <w:sz w:val="18"/>
                <w:szCs w:val="18"/>
              </w:rPr>
              <w:t>不存在客户端软件</w:t>
            </w:r>
            <w:r w:rsidR="00E03FFC">
              <w:rPr>
                <w:rFonts w:eastAsia="微软雅黑"/>
                <w:color w:val="000000"/>
                <w:kern w:val="0"/>
                <w:sz w:val="18"/>
                <w:szCs w:val="18"/>
              </w:rPr>
              <w:t>版本管理、版本更新发布机制。</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评估人员通过人员访谈的方式，查询是否有相关的软件安装、更新、运行、卸载相关的开发规范与用户告知说明。</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C54055">
            <w:pPr>
              <w:widowControl/>
              <w:jc w:val="center"/>
              <w:rPr>
                <w:rFonts w:eastAsia="微软雅黑"/>
                <w:i/>
                <w:color w:val="FF0000"/>
                <w:kern w:val="0"/>
                <w:sz w:val="18"/>
                <w:szCs w:val="18"/>
              </w:rPr>
            </w:pPr>
            <w:r>
              <w:rPr>
                <w:rFonts w:eastAsia="微软雅黑" w:hint="eastAsia"/>
                <w:kern w:val="0"/>
                <w:sz w:val="18"/>
                <w:szCs w:val="18"/>
              </w:rPr>
              <w:t>不</w:t>
            </w:r>
            <w:r w:rsidR="00A11D4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F465D4" w:rsidP="00F465D4">
            <w:pPr>
              <w:widowControl/>
              <w:rPr>
                <w:rFonts w:eastAsia="微软雅黑"/>
                <w:i/>
                <w:color w:val="FF0000"/>
                <w:kern w:val="0"/>
                <w:sz w:val="18"/>
                <w:szCs w:val="18"/>
              </w:rPr>
            </w:pPr>
            <w:r>
              <w:rPr>
                <w:rFonts w:eastAsia="微软雅黑" w:hint="eastAsia"/>
                <w:color w:val="000000"/>
                <w:kern w:val="0"/>
                <w:sz w:val="18"/>
                <w:szCs w:val="18"/>
              </w:rPr>
              <w:t>为中国移动集团公司手厅或网厅的一个功能模块，不存在客户端软件</w:t>
            </w:r>
            <w:r>
              <w:rPr>
                <w:rFonts w:eastAsia="微软雅黑"/>
                <w:color w:val="000000"/>
                <w:kern w:val="0"/>
                <w:sz w:val="18"/>
                <w:szCs w:val="18"/>
              </w:rPr>
              <w:t>版本管理、版本更新发布机制。</w:t>
            </w:r>
            <w:r w:rsidR="00E03FFC">
              <w:rPr>
                <w:rFonts w:eastAsia="微软雅黑" w:hint="eastAsia"/>
                <w:color w:val="000000"/>
                <w:kern w:val="0"/>
                <w:sz w:val="18"/>
                <w:szCs w:val="18"/>
              </w:rPr>
              <w:t>不存在客户端软件</w:t>
            </w:r>
            <w:r w:rsidR="00E03FFC">
              <w:rPr>
                <w:rFonts w:eastAsia="微软雅黑"/>
                <w:color w:val="000000"/>
                <w:kern w:val="0"/>
                <w:sz w:val="18"/>
                <w:szCs w:val="18"/>
              </w:rPr>
              <w:t>安装、更新、运行、卸载</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评估人员通过人员访谈的方式，了解客户端软件是否具备联网功能。</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C54055">
            <w:pPr>
              <w:widowControl/>
              <w:jc w:val="center"/>
              <w:rPr>
                <w:rFonts w:eastAsia="微软雅黑"/>
                <w:i/>
                <w:color w:val="FF0000"/>
                <w:kern w:val="0"/>
                <w:sz w:val="18"/>
                <w:szCs w:val="18"/>
              </w:rPr>
            </w:pPr>
            <w:r>
              <w:rPr>
                <w:rFonts w:eastAsia="微软雅黑" w:hint="eastAsia"/>
                <w:kern w:val="0"/>
                <w:sz w:val="18"/>
                <w:szCs w:val="18"/>
              </w:rPr>
              <w:t>不</w:t>
            </w:r>
            <w:r w:rsidR="00A11D4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F465D4" w:rsidP="00F465D4">
            <w:pPr>
              <w:widowControl/>
              <w:jc w:val="center"/>
              <w:rPr>
                <w:rFonts w:eastAsia="微软雅黑"/>
                <w:i/>
                <w:color w:val="FF0000"/>
                <w:kern w:val="0"/>
                <w:sz w:val="18"/>
                <w:szCs w:val="18"/>
              </w:rPr>
            </w:pPr>
            <w:r>
              <w:rPr>
                <w:rFonts w:eastAsia="微软雅黑" w:hint="eastAsia"/>
                <w:color w:val="000000"/>
                <w:kern w:val="0"/>
                <w:sz w:val="18"/>
                <w:szCs w:val="18"/>
              </w:rPr>
              <w:t>为中国移动集团公司手厅或网厅的一个功能模块，</w:t>
            </w:r>
            <w:r w:rsidR="00C54055">
              <w:rPr>
                <w:rFonts w:eastAsia="微软雅黑" w:hint="eastAsia"/>
                <w:color w:val="000000"/>
                <w:kern w:val="0"/>
                <w:sz w:val="18"/>
                <w:szCs w:val="18"/>
              </w:rPr>
              <w:t>不存在客户端软件</w:t>
            </w:r>
            <w:r w:rsidR="00C54055">
              <w:rPr>
                <w:rFonts w:eastAsia="微软雅黑"/>
                <w:color w:val="000000"/>
                <w:kern w:val="0"/>
                <w:sz w:val="18"/>
                <w:szCs w:val="18"/>
              </w:rPr>
              <w:t>版本管理、版本更新发布机制。</w:t>
            </w:r>
            <w:r w:rsidR="00E03FFC">
              <w:rPr>
                <w:rFonts w:eastAsia="微软雅黑" w:hint="eastAsia"/>
                <w:color w:val="000000"/>
                <w:kern w:val="0"/>
                <w:sz w:val="18"/>
                <w:szCs w:val="18"/>
              </w:rPr>
              <w:t>，不存在客户端软件</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评估人员通过人员、演示查验的方式，了解客户端软件是否存在恶意行为，如系统提权、监听用户操作、窃取用户隐私等。</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C54055">
            <w:pPr>
              <w:widowControl/>
              <w:jc w:val="center"/>
              <w:rPr>
                <w:rFonts w:eastAsia="微软雅黑"/>
                <w:kern w:val="0"/>
                <w:sz w:val="18"/>
                <w:szCs w:val="18"/>
              </w:rPr>
            </w:pPr>
            <w:r>
              <w:rPr>
                <w:rFonts w:eastAsia="微软雅黑" w:hint="eastAsia"/>
                <w:kern w:val="0"/>
                <w:sz w:val="18"/>
                <w:szCs w:val="18"/>
              </w:rPr>
              <w:t>不</w:t>
            </w:r>
            <w:r w:rsidR="00A11D4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F465D4" w:rsidP="00F465D4">
            <w:pPr>
              <w:widowControl/>
              <w:jc w:val="center"/>
              <w:rPr>
                <w:rFonts w:eastAsia="微软雅黑"/>
                <w:i/>
                <w:color w:val="FF0000"/>
                <w:kern w:val="0"/>
                <w:sz w:val="18"/>
                <w:szCs w:val="18"/>
              </w:rPr>
            </w:pPr>
            <w:r>
              <w:rPr>
                <w:rFonts w:eastAsia="微软雅黑" w:hint="eastAsia"/>
                <w:color w:val="000000"/>
                <w:kern w:val="0"/>
                <w:sz w:val="18"/>
                <w:szCs w:val="18"/>
              </w:rPr>
              <w:t>为中国移动集团公司手厅或网厅的一个功能模块，不存在客户端软件</w:t>
            </w:r>
            <w:r>
              <w:rPr>
                <w:rFonts w:eastAsia="微软雅黑"/>
                <w:color w:val="000000"/>
                <w:kern w:val="0"/>
                <w:sz w:val="18"/>
                <w:szCs w:val="18"/>
              </w:rPr>
              <w:t>版本管理、版本更新发布机制。</w:t>
            </w:r>
            <w:r w:rsidR="00E03FFC">
              <w:rPr>
                <w:rFonts w:eastAsia="微软雅黑" w:hint="eastAsia"/>
                <w:color w:val="000000"/>
                <w:kern w:val="0"/>
                <w:sz w:val="18"/>
                <w:szCs w:val="18"/>
              </w:rPr>
              <w:t>不存在客户端软件</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评估人员通过人员访谈的方式，了解是否定期对客户端业务系统进行安全检测并定期修复漏洞。</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3B2919">
            <w:pPr>
              <w:widowControl/>
              <w:jc w:val="center"/>
              <w:rPr>
                <w:rFonts w:eastAsia="微软雅黑"/>
                <w:kern w:val="0"/>
                <w:sz w:val="18"/>
                <w:szCs w:val="18"/>
              </w:rPr>
            </w:pPr>
            <w:r>
              <w:rPr>
                <w:rFonts w:eastAsia="微软雅黑" w:hint="eastAsia"/>
                <w:kern w:val="0"/>
                <w:sz w:val="18"/>
                <w:szCs w:val="18"/>
              </w:rPr>
              <w:t>不</w:t>
            </w:r>
            <w:r w:rsidR="00A11D47">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F465D4" w:rsidP="00E03FFC">
            <w:pPr>
              <w:widowControl/>
              <w:jc w:val="center"/>
              <w:rPr>
                <w:rFonts w:eastAsia="微软雅黑"/>
                <w:i/>
                <w:color w:val="FF0000"/>
                <w:kern w:val="0"/>
                <w:sz w:val="18"/>
                <w:szCs w:val="18"/>
              </w:rPr>
            </w:pPr>
            <w:r>
              <w:rPr>
                <w:rFonts w:eastAsia="微软雅黑" w:hint="eastAsia"/>
                <w:color w:val="000000"/>
                <w:kern w:val="0"/>
                <w:sz w:val="18"/>
                <w:szCs w:val="18"/>
              </w:rPr>
              <w:t>为中国移动集团公司手厅或网厅的一个功能模块，不存在客户端软件</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F465D4">
            <w:pPr>
              <w:jc w:val="center"/>
              <w:rPr>
                <w:rFonts w:eastAsia="微软雅黑"/>
                <w:color w:val="000000"/>
                <w:kern w:val="0"/>
                <w:sz w:val="18"/>
                <w:szCs w:val="18"/>
              </w:rPr>
            </w:pPr>
            <w:r>
              <w:rPr>
                <w:rFonts w:eastAsia="微软雅黑" w:hint="eastAsia"/>
                <w:color w:val="000000"/>
                <w:kern w:val="0"/>
                <w:sz w:val="18"/>
                <w:szCs w:val="18"/>
              </w:rPr>
              <w:t>他</w:t>
            </w:r>
            <w:r w:rsidR="00A11D47">
              <w:rPr>
                <w:rFonts w:eastAsia="微软雅黑" w:hint="eastAsia"/>
                <w:color w:val="000000"/>
                <w:kern w:val="0"/>
                <w:sz w:val="18"/>
                <w:szCs w:val="18"/>
              </w:rPr>
              <w:t>业务逻辑</w:t>
            </w:r>
            <w:r w:rsidR="00A11D47">
              <w:rPr>
                <w:rFonts w:eastAsia="微软雅黑" w:hint="eastAsia"/>
                <w:color w:val="000000"/>
                <w:kern w:val="0"/>
                <w:sz w:val="18"/>
                <w:szCs w:val="18"/>
              </w:rPr>
              <w:lastRenderedPageBreak/>
              <w:t>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lastRenderedPageBreak/>
              <w:t>05</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w:t>
            </w:r>
            <w:r>
              <w:rPr>
                <w:rFonts w:eastAsia="微软雅黑"/>
                <w:color w:val="000000"/>
                <w:kern w:val="0"/>
                <w:sz w:val="18"/>
                <w:szCs w:val="18"/>
              </w:rPr>
              <w:lastRenderedPageBreak/>
              <w:t>式，查询业务是否具有业务订购功能。</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kern w:val="0"/>
                <w:sz w:val="18"/>
                <w:szCs w:val="18"/>
              </w:rPr>
              <w:lastRenderedPageBreak/>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A11D47" w:rsidP="00EE324D">
            <w:pPr>
              <w:widowControl/>
              <w:jc w:val="center"/>
              <w:rPr>
                <w:rFonts w:eastAsia="微软雅黑"/>
                <w:i/>
                <w:color w:val="FF0000"/>
                <w:kern w:val="0"/>
                <w:sz w:val="18"/>
                <w:szCs w:val="18"/>
              </w:rPr>
            </w:pPr>
            <w:r>
              <w:rPr>
                <w:rFonts w:eastAsia="微软雅黑"/>
                <w:color w:val="000000"/>
                <w:kern w:val="0"/>
                <w:sz w:val="18"/>
                <w:szCs w:val="18"/>
              </w:rPr>
              <w:t>业务具有业务订购功能</w:t>
            </w:r>
            <w:r>
              <w:rPr>
                <w:rFonts w:eastAsia="微软雅黑" w:hint="eastAsia"/>
                <w:color w:val="000000"/>
                <w:kern w:val="0"/>
                <w:sz w:val="18"/>
                <w:szCs w:val="18"/>
              </w:rPr>
              <w:t>，</w:t>
            </w:r>
            <w:r w:rsidR="00E03FFC">
              <w:rPr>
                <w:rFonts w:eastAsia="微软雅黑" w:hint="eastAsia"/>
                <w:color w:val="000000"/>
                <w:kern w:val="0"/>
                <w:sz w:val="18"/>
                <w:szCs w:val="18"/>
              </w:rPr>
              <w:lastRenderedPageBreak/>
              <w:t>如</w:t>
            </w:r>
            <w:r w:rsidR="00EE324D">
              <w:rPr>
                <w:rFonts w:eastAsia="微软雅黑" w:hint="eastAsia"/>
                <w:color w:val="000000"/>
                <w:kern w:val="0"/>
                <w:sz w:val="18"/>
                <w:szCs w:val="18"/>
              </w:rPr>
              <w:t>订购流量包</w:t>
            </w:r>
          </w:p>
        </w:tc>
      </w:tr>
      <w:tr w:rsidR="00EF60DC">
        <w:trPr>
          <w:trHeight w:val="838"/>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评估人员通过人员访谈的方式，查看是否制定了业务认证机制。</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E03FFC">
            <w:pPr>
              <w:widowControl/>
              <w:jc w:val="center"/>
              <w:rPr>
                <w:rFonts w:eastAsia="微软雅黑"/>
                <w:i/>
                <w:color w:val="FF0000"/>
                <w:kern w:val="0"/>
                <w:sz w:val="18"/>
                <w:szCs w:val="18"/>
              </w:rPr>
            </w:pPr>
            <w:r>
              <w:rPr>
                <w:rFonts w:eastAsia="微软雅黑" w:hint="eastAsia"/>
                <w:color w:val="000000"/>
                <w:kern w:val="0"/>
                <w:sz w:val="18"/>
                <w:szCs w:val="18"/>
              </w:rPr>
              <w:t>通过</w:t>
            </w:r>
            <w:r w:rsidR="00EE324D">
              <w:rPr>
                <w:rFonts w:eastAsia="微软雅黑"/>
                <w:color w:val="000000"/>
                <w:kern w:val="0"/>
                <w:sz w:val="18"/>
                <w:szCs w:val="18"/>
              </w:rPr>
              <w:t>对比登录</w:t>
            </w:r>
            <w:r>
              <w:rPr>
                <w:rFonts w:eastAsia="微软雅黑"/>
                <w:color w:val="000000"/>
                <w:kern w:val="0"/>
                <w:sz w:val="18"/>
                <w:szCs w:val="18"/>
              </w:rPr>
              <w:t>和</w:t>
            </w:r>
            <w:r w:rsidR="00EE324D">
              <w:rPr>
                <w:rFonts w:eastAsia="微软雅黑"/>
                <w:color w:val="000000"/>
                <w:kern w:val="0"/>
                <w:sz w:val="18"/>
                <w:szCs w:val="18"/>
              </w:rPr>
              <w:t>办理的号码</w:t>
            </w:r>
            <w:r>
              <w:rPr>
                <w:rFonts w:eastAsia="微软雅黑"/>
                <w:color w:val="000000"/>
                <w:kern w:val="0"/>
                <w:sz w:val="18"/>
                <w:szCs w:val="18"/>
              </w:rPr>
              <w:t>是否一致</w:t>
            </w:r>
            <w:r w:rsidR="00EE324D">
              <w:rPr>
                <w:rFonts w:eastAsia="微软雅黑" w:hint="eastAsia"/>
                <w:color w:val="000000"/>
                <w:kern w:val="0"/>
                <w:sz w:val="18"/>
                <w:szCs w:val="18"/>
              </w:rPr>
              <w:t>，</w:t>
            </w:r>
            <w:r>
              <w:rPr>
                <w:rFonts w:eastAsia="微软雅黑" w:hint="eastAsia"/>
                <w:color w:val="000000"/>
                <w:kern w:val="0"/>
                <w:sz w:val="18"/>
                <w:szCs w:val="18"/>
              </w:rPr>
              <w:t>同时在</w:t>
            </w:r>
            <w:r w:rsidR="00EE324D">
              <w:rPr>
                <w:rFonts w:eastAsia="微软雅黑"/>
                <w:color w:val="000000"/>
                <w:kern w:val="0"/>
                <w:sz w:val="18"/>
                <w:szCs w:val="18"/>
              </w:rPr>
              <w:t>办理过程有短信验证码</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评估人员通过人员访谈的方式，检查是否制定有业务安全使用的开发相关规范并且承诺在应用开发阶段严格遵守该规范。</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5B641F" w:rsidRDefault="00A11D47" w:rsidP="00ED21C0">
            <w:pPr>
              <w:widowControl/>
              <w:jc w:val="center"/>
              <w:rPr>
                <w:rFonts w:eastAsia="微软雅黑"/>
                <w:i/>
                <w:kern w:val="0"/>
                <w:sz w:val="18"/>
                <w:szCs w:val="18"/>
              </w:rPr>
            </w:pPr>
            <w:r w:rsidRPr="005B641F">
              <w:rPr>
                <w:rFonts w:eastAsia="微软雅黑"/>
                <w:kern w:val="0"/>
                <w:sz w:val="18"/>
                <w:szCs w:val="18"/>
              </w:rPr>
              <w:t>制定有业务安全使用的开发相关规范</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非授权采集风险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评估人员通过文件审查的方式，检查与用户签订的用户协议中是否包含收集用户信息的范围、类型及使用目的等内容。</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562A1F" w:rsidP="00562A1F">
            <w:pPr>
              <w:widowControl/>
              <w:jc w:val="center"/>
              <w:rPr>
                <w:rFonts w:eastAsia="微软雅黑"/>
                <w:i/>
                <w:color w:val="FF0000"/>
                <w:kern w:val="0"/>
                <w:sz w:val="18"/>
                <w:szCs w:val="18"/>
              </w:rPr>
            </w:pPr>
            <w:r>
              <w:rPr>
                <w:rFonts w:eastAsia="微软雅黑" w:hint="eastAsia"/>
                <w:color w:val="000000"/>
                <w:kern w:val="0"/>
                <w:sz w:val="18"/>
                <w:szCs w:val="18"/>
              </w:rPr>
              <w:t>参照《中国移动客户端软件服务协议》执行</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评估人员通过人员访谈的方式，检查业务系统采集的数据结果是否包含超出明确告知给用户的信息收集范围、类型及使用目的等内容。</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业务系统采集的数据结果</w:t>
            </w:r>
            <w:r>
              <w:rPr>
                <w:rFonts w:eastAsia="微软雅黑" w:hint="eastAsia"/>
                <w:color w:val="000000"/>
                <w:kern w:val="0"/>
                <w:sz w:val="18"/>
                <w:szCs w:val="18"/>
              </w:rPr>
              <w:t>没有</w:t>
            </w:r>
            <w:r>
              <w:rPr>
                <w:rFonts w:eastAsia="微软雅黑"/>
                <w:color w:val="000000"/>
                <w:kern w:val="0"/>
                <w:sz w:val="18"/>
                <w:szCs w:val="18"/>
              </w:rPr>
              <w:t>包含超出明确告知给用户的信息收集范围、类型及使用目的等内容。</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数据存储风险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评估人员通过人员访谈的方式，了解业务系统是否提供面向外部用户的服务。</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CF7D6E" w:rsidRDefault="000C6109" w:rsidP="00115561">
            <w:pPr>
              <w:widowControl/>
              <w:jc w:val="center"/>
              <w:rPr>
                <w:rFonts w:eastAsia="微软雅黑"/>
                <w:kern w:val="0"/>
                <w:sz w:val="18"/>
                <w:szCs w:val="18"/>
              </w:rPr>
            </w:pPr>
            <w:r w:rsidRPr="00CF7D6E">
              <w:rPr>
                <w:rFonts w:eastAsia="微软雅黑" w:hint="eastAsia"/>
                <w:kern w:val="0"/>
                <w:sz w:val="18"/>
                <w:szCs w:val="18"/>
              </w:rPr>
              <w:t>商城服务子系统</w:t>
            </w:r>
            <w:r w:rsidR="00A24B12" w:rsidRPr="00CF7D6E">
              <w:rPr>
                <w:rFonts w:eastAsia="微软雅黑"/>
                <w:kern w:val="0"/>
                <w:sz w:val="18"/>
                <w:szCs w:val="18"/>
              </w:rPr>
              <w:t>提供流量包服务办理</w:t>
            </w:r>
            <w:r w:rsidR="00562A1F" w:rsidRPr="00CF7D6E">
              <w:rPr>
                <w:rFonts w:eastAsia="微软雅黑" w:hint="eastAsia"/>
                <w:kern w:val="0"/>
                <w:sz w:val="18"/>
                <w:szCs w:val="18"/>
              </w:rPr>
              <w:t>、优惠券办理</w:t>
            </w:r>
            <w:r w:rsidR="00A24B12" w:rsidRPr="00CF7D6E">
              <w:rPr>
                <w:rFonts w:eastAsia="微软雅黑"/>
                <w:kern w:val="0"/>
                <w:sz w:val="18"/>
                <w:szCs w:val="18"/>
              </w:rPr>
              <w:t>等</w:t>
            </w:r>
            <w:r w:rsidRPr="00CF7D6E">
              <w:rPr>
                <w:rFonts w:eastAsia="微软雅黑" w:hint="eastAsia"/>
                <w:kern w:val="0"/>
                <w:sz w:val="18"/>
                <w:szCs w:val="18"/>
              </w:rPr>
              <w:t>，面向移动现网用户</w:t>
            </w:r>
            <w:r w:rsidR="00CF7D6E">
              <w:rPr>
                <w:rFonts w:eastAsia="微软雅黑" w:hint="eastAsia"/>
                <w:kern w:val="0"/>
                <w:sz w:val="18"/>
                <w:szCs w:val="18"/>
              </w:rPr>
              <w:t>，</w:t>
            </w:r>
            <w:r w:rsidR="00CF7D6E" w:rsidRPr="00A938FF">
              <w:rPr>
                <w:rFonts w:eastAsia="微软雅黑" w:hint="eastAsia"/>
                <w:kern w:val="0"/>
                <w:sz w:val="18"/>
                <w:szCs w:val="18"/>
              </w:rPr>
              <w:t>销售子系统提供</w:t>
            </w:r>
            <w:r w:rsidR="00115561" w:rsidRPr="00A938FF">
              <w:rPr>
                <w:rFonts w:eastAsia="微软雅黑" w:hint="eastAsia"/>
                <w:kern w:val="0"/>
                <w:sz w:val="18"/>
                <w:szCs w:val="18"/>
              </w:rPr>
              <w:t>移动现网用户、以及</w:t>
            </w:r>
            <w:r w:rsidR="00CF7D6E" w:rsidRPr="00A938FF">
              <w:rPr>
                <w:rFonts w:eastAsia="微软雅黑" w:hint="eastAsia"/>
                <w:kern w:val="0"/>
                <w:sz w:val="18"/>
                <w:szCs w:val="18"/>
              </w:rPr>
              <w:t>互联网用户注册</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评估人员通过人员访谈的方式，了解业务系统是否存在与公网的访问接口。</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A11D47" w:rsidP="00A24B12">
            <w:pPr>
              <w:widowControl/>
              <w:jc w:val="center"/>
              <w:rPr>
                <w:rFonts w:eastAsia="微软雅黑"/>
                <w:i/>
                <w:color w:val="FF0000"/>
                <w:kern w:val="0"/>
                <w:sz w:val="18"/>
                <w:szCs w:val="18"/>
              </w:rPr>
            </w:pPr>
            <w:r>
              <w:rPr>
                <w:rFonts w:eastAsia="微软雅黑"/>
                <w:color w:val="000000"/>
                <w:kern w:val="0"/>
                <w:sz w:val="18"/>
                <w:szCs w:val="18"/>
              </w:rPr>
              <w:t>业务系统存在与公网的访问接口。</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评估人员通过文件审查的方式，检查针对业务系统是否制定了网络设备与安全设备配置安全规范。</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Pr="00182137" w:rsidRDefault="00A11D47">
            <w:pPr>
              <w:widowControl/>
              <w:jc w:val="center"/>
              <w:rPr>
                <w:rFonts w:eastAsia="微软雅黑"/>
                <w:color w:val="000000"/>
                <w:kern w:val="0"/>
                <w:sz w:val="18"/>
                <w:szCs w:val="18"/>
              </w:rPr>
            </w:pPr>
            <w:r w:rsidRPr="00182137">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182137" w:rsidRDefault="00562A1F" w:rsidP="00182137">
            <w:pPr>
              <w:jc w:val="center"/>
              <w:rPr>
                <w:rFonts w:eastAsia="微软雅黑"/>
                <w:color w:val="000000"/>
                <w:kern w:val="0"/>
                <w:sz w:val="18"/>
                <w:szCs w:val="18"/>
              </w:rPr>
            </w:pPr>
            <w:r w:rsidRPr="00182137">
              <w:rPr>
                <w:rFonts w:eastAsia="微软雅黑" w:hint="eastAsia"/>
                <w:color w:val="000000"/>
                <w:kern w:val="0"/>
                <w:sz w:val="18"/>
                <w:szCs w:val="18"/>
              </w:rPr>
              <w:t>参照</w:t>
            </w:r>
            <w:r w:rsidR="00182137" w:rsidRPr="00182137">
              <w:rPr>
                <w:rFonts w:eastAsia="微软雅黑" w:hint="eastAsia"/>
                <w:color w:val="000000"/>
                <w:kern w:val="0"/>
                <w:sz w:val="18"/>
                <w:szCs w:val="18"/>
              </w:rPr>
              <w:t>《中移信息技术有限公司网络安全防护管理办法》</w:t>
            </w:r>
            <w:r w:rsidR="000C6109" w:rsidRPr="000C6109">
              <w:rPr>
                <w:rFonts w:eastAsia="微软雅黑" w:hint="eastAsia"/>
                <w:kern w:val="0"/>
                <w:sz w:val="18"/>
                <w:szCs w:val="18"/>
              </w:rPr>
              <w:t>《移动商城网络与系统安全管理办法》</w:t>
            </w:r>
            <w:r w:rsidR="00182137">
              <w:rPr>
                <w:rFonts w:eastAsia="微软雅黑" w:hint="eastAsia"/>
                <w:color w:val="000000"/>
                <w:kern w:val="0"/>
                <w:sz w:val="18"/>
                <w:szCs w:val="18"/>
              </w:rPr>
              <w:t>执行</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评估人员通过人员访谈的方式，检查在保持系统运行稳定的前提下，针对业务系统是否承诺能够对相关设备的操作系统和关键服务协议及时安装更新或补丁。</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A24B12" w:rsidP="003B2919">
            <w:pPr>
              <w:widowControl/>
              <w:jc w:val="center"/>
              <w:rPr>
                <w:rFonts w:eastAsia="微软雅黑"/>
                <w:i/>
                <w:color w:val="FF0000"/>
                <w:kern w:val="0"/>
                <w:sz w:val="18"/>
                <w:szCs w:val="18"/>
              </w:rPr>
            </w:pPr>
            <w:r>
              <w:rPr>
                <w:rFonts w:eastAsia="微软雅黑" w:hint="eastAsia"/>
                <w:color w:val="000000"/>
                <w:kern w:val="0"/>
                <w:sz w:val="18"/>
                <w:szCs w:val="18"/>
              </w:rPr>
              <w:t>有对</w:t>
            </w:r>
            <w:r w:rsidR="003B2919">
              <w:rPr>
                <w:rFonts w:eastAsia="微软雅黑"/>
                <w:color w:val="000000"/>
                <w:kern w:val="0"/>
                <w:sz w:val="18"/>
                <w:szCs w:val="18"/>
              </w:rPr>
              <w:t>相关设备的操作系统和关键服务协议安</w:t>
            </w:r>
            <w:r>
              <w:rPr>
                <w:rFonts w:eastAsia="微软雅黑"/>
                <w:color w:val="000000"/>
                <w:kern w:val="0"/>
                <w:sz w:val="18"/>
                <w:szCs w:val="18"/>
              </w:rPr>
              <w:t>装更新</w:t>
            </w:r>
            <w:r w:rsidR="003B2919">
              <w:rPr>
                <w:rFonts w:eastAsia="微软雅黑"/>
                <w:color w:val="000000"/>
                <w:kern w:val="0"/>
                <w:sz w:val="18"/>
                <w:szCs w:val="18"/>
              </w:rPr>
              <w:t>或补丁</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数据管理风险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Pr="003B2919" w:rsidRDefault="00A11D47">
            <w:pPr>
              <w:widowControl/>
              <w:jc w:val="center"/>
              <w:rPr>
                <w:rFonts w:eastAsia="微软雅黑"/>
                <w:kern w:val="0"/>
                <w:sz w:val="18"/>
                <w:szCs w:val="18"/>
              </w:rPr>
            </w:pPr>
            <w:r w:rsidRPr="003B2919">
              <w:rPr>
                <w:rFonts w:eastAsia="微软雅黑" w:hint="eastAsia"/>
                <w:kern w:val="0"/>
                <w:sz w:val="18"/>
                <w:szCs w:val="18"/>
              </w:rPr>
              <w:t>08</w:t>
            </w:r>
            <w:r w:rsidRPr="003B2919">
              <w:rPr>
                <w:rFonts w:eastAsia="微软雅黑"/>
                <w:kern w:val="0"/>
                <w:sz w:val="18"/>
                <w:szCs w:val="18"/>
              </w:rPr>
              <w:t>-FX-</w:t>
            </w:r>
            <w:r w:rsidRPr="003B2919">
              <w:rPr>
                <w:rFonts w:eastAsia="微软雅黑" w:hint="eastAsia"/>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Pr="003B2919" w:rsidRDefault="00A11D47">
            <w:pPr>
              <w:widowControl/>
              <w:jc w:val="center"/>
              <w:rPr>
                <w:rFonts w:eastAsia="微软雅黑"/>
                <w:kern w:val="0"/>
                <w:sz w:val="18"/>
                <w:szCs w:val="18"/>
              </w:rPr>
            </w:pPr>
            <w:r w:rsidRPr="003B2919">
              <w:rPr>
                <w:rFonts w:eastAsia="微软雅黑"/>
                <w:kern w:val="0"/>
                <w:sz w:val="18"/>
                <w:szCs w:val="18"/>
              </w:rPr>
              <w:t>评估人员通过人员访谈的方式，检查是否对数据信息的访问进行权限管理。</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Pr="003B2919" w:rsidRDefault="00A11D47">
            <w:pPr>
              <w:widowControl/>
              <w:jc w:val="center"/>
              <w:rPr>
                <w:rFonts w:eastAsia="微软雅黑"/>
                <w:kern w:val="0"/>
                <w:sz w:val="18"/>
                <w:szCs w:val="18"/>
              </w:rPr>
            </w:pPr>
            <w:r w:rsidRPr="003B2919">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3B2919" w:rsidRDefault="00A11D47" w:rsidP="003B2919">
            <w:pPr>
              <w:widowControl/>
              <w:jc w:val="center"/>
              <w:rPr>
                <w:rFonts w:eastAsia="微软雅黑"/>
                <w:i/>
                <w:kern w:val="0"/>
                <w:sz w:val="18"/>
                <w:szCs w:val="18"/>
              </w:rPr>
            </w:pPr>
            <w:r w:rsidRPr="003B2919">
              <w:rPr>
                <w:rFonts w:eastAsia="微软雅黑"/>
                <w:kern w:val="0"/>
                <w:sz w:val="18"/>
                <w:szCs w:val="18"/>
              </w:rPr>
              <w:t>对数据信息的访问进行权限管理</w:t>
            </w:r>
            <w:r w:rsidRPr="003B2919">
              <w:rPr>
                <w:rFonts w:eastAsia="微软雅黑" w:hint="eastAsia"/>
                <w:kern w:val="0"/>
                <w:sz w:val="18"/>
                <w:szCs w:val="18"/>
              </w:rPr>
              <w:t>。</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评估人员通过文件审查的方式，检查是否制定了相应的应</w:t>
            </w:r>
            <w:r>
              <w:rPr>
                <w:rFonts w:eastAsia="微软雅黑"/>
                <w:color w:val="000000"/>
                <w:kern w:val="0"/>
                <w:sz w:val="18"/>
                <w:szCs w:val="18"/>
              </w:rPr>
              <w:lastRenderedPageBreak/>
              <w:t>急处置计划和配套的处置措施。</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lastRenderedPageBreak/>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0C6109" w:rsidRDefault="00A24B12" w:rsidP="00115561">
            <w:pPr>
              <w:widowControl/>
              <w:jc w:val="center"/>
              <w:rPr>
                <w:rFonts w:eastAsia="微软雅黑"/>
                <w:color w:val="00B0F0"/>
                <w:kern w:val="0"/>
                <w:sz w:val="18"/>
                <w:szCs w:val="18"/>
              </w:rPr>
            </w:pPr>
            <w:r w:rsidRPr="00115561">
              <w:rPr>
                <w:rFonts w:eastAsia="微软雅黑" w:hint="eastAsia"/>
                <w:kern w:val="0"/>
                <w:sz w:val="18"/>
                <w:szCs w:val="18"/>
              </w:rPr>
              <w:t>制定</w:t>
            </w:r>
            <w:r w:rsidR="00A11D47" w:rsidRPr="00115561">
              <w:rPr>
                <w:rFonts w:eastAsia="微软雅黑"/>
                <w:kern w:val="0"/>
                <w:sz w:val="18"/>
                <w:szCs w:val="18"/>
              </w:rPr>
              <w:t>应急处置方案</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评估人员通过文件审查、人员访谈的方式，检查是否制定了数据安全监督的相关管理办法。</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Pr="00A201DB" w:rsidRDefault="00A11D47">
            <w:pPr>
              <w:widowControl/>
              <w:jc w:val="center"/>
              <w:rPr>
                <w:rFonts w:eastAsia="微软雅黑"/>
                <w:i/>
                <w:color w:val="FF0000"/>
                <w:kern w:val="0"/>
                <w:sz w:val="18"/>
                <w:szCs w:val="18"/>
              </w:rPr>
            </w:pPr>
            <w:r w:rsidRPr="00A201DB">
              <w:rPr>
                <w:rFonts w:eastAsia="微软雅黑" w:hint="eastAsia"/>
                <w:color w:val="FF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731E0C" w:rsidRDefault="00731E0C">
            <w:pPr>
              <w:widowControl/>
              <w:jc w:val="center"/>
              <w:rPr>
                <w:rFonts w:eastAsia="微软雅黑"/>
                <w:i/>
                <w:color w:val="FF0000"/>
                <w:kern w:val="0"/>
                <w:sz w:val="18"/>
                <w:szCs w:val="18"/>
              </w:rPr>
            </w:pPr>
            <w:r w:rsidRPr="00731E0C">
              <w:rPr>
                <w:rFonts w:eastAsia="微软雅黑" w:hint="eastAsia"/>
                <w:color w:val="FF0000"/>
                <w:kern w:val="0"/>
                <w:sz w:val="18"/>
                <w:szCs w:val="18"/>
              </w:rPr>
              <w:t>暂未</w:t>
            </w:r>
            <w:r w:rsidR="00A24B12" w:rsidRPr="00731E0C">
              <w:rPr>
                <w:rFonts w:eastAsia="微软雅黑"/>
                <w:color w:val="FF0000"/>
                <w:kern w:val="0"/>
                <w:sz w:val="18"/>
                <w:szCs w:val="18"/>
              </w:rPr>
              <w:t>有数据安全监督的相关管理办法</w:t>
            </w:r>
          </w:p>
        </w:tc>
      </w:tr>
      <w:tr w:rsidR="00EF60DC">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数据传输风险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09</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评估人员通过人员访谈的方式，查看是否对内部数据传输链路采取了技术防护手段。</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ED21C0">
            <w:pPr>
              <w:widowControl/>
              <w:jc w:val="center"/>
              <w:rPr>
                <w:rFonts w:eastAsia="微软雅黑"/>
                <w:i/>
                <w:color w:val="FF0000"/>
                <w:kern w:val="0"/>
                <w:sz w:val="18"/>
                <w:szCs w:val="18"/>
              </w:rPr>
            </w:pPr>
            <w:r>
              <w:rPr>
                <w:rFonts w:eastAsia="微软雅黑"/>
                <w:color w:val="000000"/>
                <w:kern w:val="0"/>
                <w:sz w:val="18"/>
                <w:szCs w:val="18"/>
              </w:rPr>
              <w:t>对内部数据传输链路采取</w:t>
            </w:r>
            <w:r w:rsidR="00A11D47">
              <w:rPr>
                <w:rFonts w:eastAsia="微软雅黑"/>
                <w:color w:val="000000"/>
                <w:kern w:val="0"/>
                <w:sz w:val="18"/>
                <w:szCs w:val="18"/>
              </w:rPr>
              <w:t>技术防护手段</w:t>
            </w:r>
            <w:r w:rsidR="00A11D47">
              <w:rPr>
                <w:rFonts w:eastAsia="微软雅黑" w:hint="eastAsia"/>
                <w:color w:val="000000"/>
                <w:kern w:val="0"/>
                <w:sz w:val="18"/>
                <w:szCs w:val="18"/>
              </w:rPr>
              <w:t>。</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数据加工风险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评估人员通过人员访谈的方式，询问采取的数据加工方式。</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Pr="0038031D" w:rsidRDefault="0038031D" w:rsidP="000C6109">
            <w:pPr>
              <w:widowControl/>
              <w:jc w:val="center"/>
              <w:rPr>
                <w:rFonts w:eastAsia="微软雅黑"/>
                <w:color w:val="000000"/>
                <w:kern w:val="0"/>
                <w:sz w:val="18"/>
                <w:szCs w:val="18"/>
              </w:rPr>
            </w:pPr>
            <w:r w:rsidRPr="0038031D">
              <w:rPr>
                <w:rFonts w:eastAsia="微软雅黑"/>
                <w:color w:val="000000"/>
                <w:kern w:val="0"/>
                <w:sz w:val="18"/>
                <w:szCs w:val="18"/>
              </w:rPr>
              <w:t>不</w:t>
            </w:r>
            <w:r w:rsidR="000C6109">
              <w:rPr>
                <w:rFonts w:eastAsia="微软雅黑" w:hint="eastAsia"/>
                <w:color w:val="000000"/>
                <w:kern w:val="0"/>
                <w:sz w:val="18"/>
                <w:szCs w:val="18"/>
              </w:rPr>
              <w:t>涉及</w:t>
            </w:r>
            <w:r w:rsidRPr="0038031D">
              <w:rPr>
                <w:rFonts w:eastAsia="微软雅黑"/>
                <w:color w:val="000000"/>
                <w:kern w:val="0"/>
                <w:sz w:val="18"/>
                <w:szCs w:val="18"/>
              </w:rPr>
              <w:t>数据加工</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评估人员通过人员访谈的方式，询问数据加工中使用的用户数据类型，并与明确告知给用户的数据挖掘范围进行对比</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rsidP="000C6109">
            <w:pPr>
              <w:widowControl/>
              <w:jc w:val="center"/>
              <w:rPr>
                <w:rFonts w:eastAsia="微软雅黑"/>
                <w:i/>
                <w:color w:val="FF0000"/>
                <w:kern w:val="0"/>
                <w:sz w:val="18"/>
                <w:szCs w:val="18"/>
              </w:rPr>
            </w:pPr>
            <w:r w:rsidRPr="0038031D">
              <w:rPr>
                <w:rFonts w:eastAsia="微软雅黑"/>
                <w:color w:val="000000"/>
                <w:kern w:val="0"/>
                <w:sz w:val="18"/>
                <w:szCs w:val="18"/>
              </w:rPr>
              <w:t>不</w:t>
            </w:r>
            <w:r w:rsidR="000C6109">
              <w:rPr>
                <w:rFonts w:eastAsia="微软雅黑" w:hint="eastAsia"/>
                <w:color w:val="000000"/>
                <w:kern w:val="0"/>
                <w:sz w:val="18"/>
                <w:szCs w:val="18"/>
              </w:rPr>
              <w:t>涉及</w:t>
            </w:r>
            <w:r w:rsidRPr="0038031D">
              <w:rPr>
                <w:rFonts w:eastAsia="微软雅黑"/>
                <w:color w:val="000000"/>
                <w:kern w:val="0"/>
                <w:sz w:val="18"/>
                <w:szCs w:val="18"/>
              </w:rPr>
              <w:t>数据</w:t>
            </w:r>
            <w:r>
              <w:rPr>
                <w:rFonts w:eastAsia="微软雅黑"/>
                <w:color w:val="000000"/>
                <w:kern w:val="0"/>
                <w:sz w:val="18"/>
                <w:szCs w:val="18"/>
              </w:rPr>
              <w:t>挖掘</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评估人员通过人员访谈的方式，询问在进行数据分析和挖掘的过程中，是否进行了数据脱敏。</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rsidP="000C6109">
            <w:pPr>
              <w:widowControl/>
              <w:jc w:val="center"/>
              <w:rPr>
                <w:rFonts w:eastAsia="微软雅黑"/>
                <w:i/>
                <w:color w:val="FF0000"/>
                <w:kern w:val="0"/>
                <w:sz w:val="18"/>
                <w:szCs w:val="18"/>
              </w:rPr>
            </w:pPr>
            <w:r w:rsidRPr="0038031D">
              <w:rPr>
                <w:rFonts w:eastAsia="微软雅黑"/>
                <w:color w:val="000000"/>
                <w:kern w:val="0"/>
                <w:sz w:val="18"/>
                <w:szCs w:val="18"/>
              </w:rPr>
              <w:t>不</w:t>
            </w:r>
            <w:r w:rsidR="000C6109">
              <w:rPr>
                <w:rFonts w:eastAsia="微软雅黑" w:hint="eastAsia"/>
                <w:color w:val="000000"/>
                <w:kern w:val="0"/>
                <w:sz w:val="18"/>
                <w:szCs w:val="18"/>
              </w:rPr>
              <w:t>涉及</w:t>
            </w:r>
            <w:r w:rsidRPr="0038031D">
              <w:rPr>
                <w:rFonts w:eastAsia="微软雅黑"/>
                <w:color w:val="000000"/>
                <w:kern w:val="0"/>
                <w:sz w:val="18"/>
                <w:szCs w:val="18"/>
              </w:rPr>
              <w:t>数据</w:t>
            </w:r>
            <w:r>
              <w:rPr>
                <w:rFonts w:eastAsia="微软雅黑"/>
                <w:color w:val="000000"/>
                <w:kern w:val="0"/>
                <w:sz w:val="18"/>
                <w:szCs w:val="18"/>
              </w:rPr>
              <w:t>分析和挖掘</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评估人员需通过人员访谈的方式，询问数据挖掘分析后是否会形成国家关键数据，是否具备相应的保障能力。</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rsidP="000C6109">
            <w:pPr>
              <w:widowControl/>
              <w:jc w:val="center"/>
              <w:rPr>
                <w:rFonts w:eastAsia="微软雅黑"/>
                <w:i/>
                <w:color w:val="FF0000"/>
                <w:kern w:val="0"/>
                <w:sz w:val="18"/>
                <w:szCs w:val="18"/>
              </w:rPr>
            </w:pPr>
            <w:r w:rsidRPr="0038031D">
              <w:rPr>
                <w:rFonts w:eastAsia="微软雅黑"/>
                <w:color w:val="000000"/>
                <w:kern w:val="0"/>
                <w:sz w:val="18"/>
                <w:szCs w:val="18"/>
              </w:rPr>
              <w:t>不</w:t>
            </w:r>
            <w:r w:rsidR="000C6109">
              <w:rPr>
                <w:rFonts w:eastAsia="微软雅黑" w:hint="eastAsia"/>
                <w:color w:val="000000"/>
                <w:kern w:val="0"/>
                <w:sz w:val="18"/>
                <w:szCs w:val="18"/>
              </w:rPr>
              <w:t>涉及</w:t>
            </w:r>
            <w:r>
              <w:rPr>
                <w:rFonts w:eastAsia="微软雅黑"/>
                <w:color w:val="000000"/>
                <w:kern w:val="0"/>
                <w:sz w:val="18"/>
                <w:szCs w:val="18"/>
              </w:rPr>
              <w:t>数据挖掘分析</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数据转移风险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评估人员通过人员访谈和文件审查的方式，询问接收数据的第三方的安全防护能力情况。</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pPr>
              <w:widowControl/>
              <w:jc w:val="center"/>
              <w:rPr>
                <w:rFonts w:eastAsia="微软雅黑"/>
                <w:i/>
                <w:color w:val="FF0000"/>
                <w:kern w:val="0"/>
                <w:sz w:val="18"/>
                <w:szCs w:val="18"/>
              </w:rPr>
            </w:pPr>
            <w:r w:rsidRPr="0038031D">
              <w:rPr>
                <w:rFonts w:eastAsia="微软雅黑"/>
                <w:color w:val="000000"/>
                <w:kern w:val="0"/>
                <w:sz w:val="18"/>
                <w:szCs w:val="18"/>
              </w:rPr>
              <w:t>没有接收数据的</w:t>
            </w:r>
            <w:r>
              <w:rPr>
                <w:rFonts w:eastAsia="微软雅黑"/>
                <w:color w:val="000000"/>
                <w:kern w:val="0"/>
                <w:sz w:val="18"/>
                <w:szCs w:val="18"/>
              </w:rPr>
              <w:t>第三方</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评估人员采用人员访谈和文件审查的方式，询问提供给第三方的数据类型。</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pPr>
              <w:widowControl/>
              <w:jc w:val="center"/>
              <w:rPr>
                <w:rFonts w:eastAsia="微软雅黑"/>
                <w:i/>
                <w:color w:val="FF0000"/>
                <w:kern w:val="0"/>
                <w:sz w:val="18"/>
                <w:szCs w:val="18"/>
              </w:rPr>
            </w:pPr>
            <w:r w:rsidRPr="0038031D">
              <w:rPr>
                <w:rFonts w:eastAsia="微软雅黑"/>
                <w:color w:val="000000"/>
                <w:kern w:val="0"/>
                <w:sz w:val="18"/>
                <w:szCs w:val="18"/>
              </w:rPr>
              <w:t>没有接收数据的</w:t>
            </w:r>
            <w:r>
              <w:rPr>
                <w:rFonts w:eastAsia="微软雅黑"/>
                <w:color w:val="000000"/>
                <w:kern w:val="0"/>
                <w:sz w:val="18"/>
                <w:szCs w:val="18"/>
              </w:rPr>
              <w:t>第三方</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评估人员采取人员访谈和文件审查的方式，查看与第三方签订的协议中是否包含数据使用权限的内容，以及第三方对数据使用情况调查。</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pPr>
              <w:widowControl/>
              <w:jc w:val="center"/>
              <w:rPr>
                <w:rFonts w:eastAsia="微软雅黑"/>
                <w:i/>
                <w:color w:val="FF0000"/>
                <w:kern w:val="0"/>
                <w:sz w:val="18"/>
                <w:szCs w:val="18"/>
              </w:rPr>
            </w:pPr>
            <w:r w:rsidRPr="0038031D">
              <w:rPr>
                <w:rFonts w:eastAsia="微软雅黑"/>
                <w:color w:val="000000"/>
                <w:kern w:val="0"/>
                <w:sz w:val="18"/>
                <w:szCs w:val="18"/>
              </w:rPr>
              <w:t>没有接收数据的</w:t>
            </w:r>
            <w:r>
              <w:rPr>
                <w:rFonts w:eastAsia="微软雅黑"/>
                <w:color w:val="000000"/>
                <w:kern w:val="0"/>
                <w:sz w:val="18"/>
                <w:szCs w:val="18"/>
              </w:rPr>
              <w:t>第三方</w:t>
            </w: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评估人员采取人员访谈和文件审查的方式，询问是否对第三方进行必要的安全监督管理，并查阅相关记录。</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kern w:val="0"/>
                <w:sz w:val="18"/>
                <w:szCs w:val="18"/>
              </w:rPr>
            </w:pPr>
            <w:r>
              <w:rPr>
                <w:rFonts w:eastAsia="微软雅黑" w:hint="eastAsia"/>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38031D">
            <w:pPr>
              <w:widowControl/>
              <w:jc w:val="center"/>
              <w:rPr>
                <w:rFonts w:eastAsia="微软雅黑"/>
                <w:i/>
                <w:color w:val="FF0000"/>
                <w:kern w:val="0"/>
                <w:sz w:val="18"/>
                <w:szCs w:val="18"/>
              </w:rPr>
            </w:pPr>
            <w:r w:rsidRPr="0038031D">
              <w:rPr>
                <w:rFonts w:eastAsia="微软雅黑"/>
                <w:color w:val="000000"/>
                <w:kern w:val="0"/>
                <w:sz w:val="18"/>
                <w:szCs w:val="18"/>
              </w:rPr>
              <w:t>没有接收数据的</w:t>
            </w:r>
            <w:r>
              <w:rPr>
                <w:rFonts w:eastAsia="微软雅黑"/>
                <w:color w:val="000000"/>
                <w:kern w:val="0"/>
                <w:sz w:val="18"/>
                <w:szCs w:val="18"/>
              </w:rPr>
              <w:t>第三方</w:t>
            </w:r>
          </w:p>
        </w:tc>
      </w:tr>
      <w:tr w:rsidR="00EF60DC">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数据删除风险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12</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评估人员采取人员访谈和文件审查的方式，询问是否为用户提供删除个人信息的服务。</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24B12">
            <w:pPr>
              <w:widowControl/>
              <w:jc w:val="center"/>
              <w:rPr>
                <w:rFonts w:eastAsia="微软雅黑"/>
                <w:color w:val="000000"/>
                <w:kern w:val="0"/>
                <w:sz w:val="18"/>
                <w:szCs w:val="18"/>
              </w:rPr>
            </w:pPr>
            <w:r>
              <w:rPr>
                <w:rFonts w:eastAsia="微软雅黑" w:hint="eastAsia"/>
                <w:color w:val="000000"/>
                <w:kern w:val="0"/>
                <w:sz w:val="18"/>
                <w:szCs w:val="18"/>
              </w:rPr>
              <w:t>不</w:t>
            </w:r>
            <w:r w:rsidR="00A11D47">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A24B12" w:rsidP="00182137">
            <w:pPr>
              <w:widowControl/>
              <w:jc w:val="center"/>
              <w:rPr>
                <w:rFonts w:eastAsia="微软雅黑"/>
                <w:color w:val="000000"/>
                <w:kern w:val="0"/>
                <w:sz w:val="18"/>
                <w:szCs w:val="18"/>
              </w:rPr>
            </w:pPr>
            <w:r>
              <w:rPr>
                <w:rFonts w:eastAsia="微软雅黑" w:hint="eastAsia"/>
                <w:color w:val="000000"/>
                <w:kern w:val="0"/>
                <w:sz w:val="18"/>
                <w:szCs w:val="18"/>
              </w:rPr>
              <w:t>不为</w:t>
            </w:r>
            <w:r>
              <w:rPr>
                <w:rFonts w:eastAsia="微软雅黑"/>
                <w:color w:val="000000"/>
                <w:kern w:val="0"/>
                <w:sz w:val="18"/>
                <w:szCs w:val="18"/>
              </w:rPr>
              <w:t>用户提供删除个人信息的服务</w:t>
            </w:r>
            <w:r w:rsidR="00A11D47">
              <w:rPr>
                <w:rFonts w:eastAsia="微软雅黑" w:hint="eastAsia"/>
                <w:color w:val="000000"/>
                <w:kern w:val="0"/>
                <w:sz w:val="18"/>
                <w:szCs w:val="18"/>
              </w:rPr>
              <w:t>。</w:t>
            </w:r>
          </w:p>
        </w:tc>
      </w:tr>
      <w:tr w:rsidR="00EF60DC">
        <w:trPr>
          <w:trHeight w:val="422"/>
          <w:jc w:val="center"/>
        </w:trPr>
        <w:tc>
          <w:tcPr>
            <w:tcW w:w="1200" w:type="dxa"/>
            <w:vMerge w:val="restart"/>
            <w:tcBorders>
              <w:top w:val="single" w:sz="4" w:space="0" w:color="auto"/>
              <w:left w:val="single" w:sz="4" w:space="0" w:color="auto"/>
              <w:right w:val="single" w:sz="4" w:space="0" w:color="auto"/>
            </w:tcBorders>
            <w:vAlign w:val="center"/>
          </w:tcPr>
          <w:p w:rsidR="00EF60DC" w:rsidRDefault="00A11D47">
            <w:pPr>
              <w:jc w:val="center"/>
              <w:rPr>
                <w:rFonts w:eastAsia="微软雅黑"/>
                <w:kern w:val="0"/>
                <w:sz w:val="18"/>
                <w:szCs w:val="18"/>
              </w:rPr>
            </w:pPr>
            <w:r>
              <w:rPr>
                <w:rFonts w:eastAsia="微软雅黑" w:hint="eastAsia"/>
                <w:kern w:val="0"/>
                <w:sz w:val="18"/>
                <w:szCs w:val="18"/>
              </w:rPr>
              <w:lastRenderedPageBreak/>
              <w:t>业务运行安全风险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13-FX-01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评估人员通过人员访谈、演示查验等方式，了解被评估业务是否采集、存储、管理、传输、加工、转移、删除能够识别自然人个人身份或反应自然人活动的用户个人信息。</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921DB9" w:rsidP="00921DB9">
            <w:pPr>
              <w:widowControl/>
              <w:jc w:val="center"/>
              <w:rPr>
                <w:rFonts w:eastAsia="微软雅黑"/>
                <w:color w:val="000000"/>
                <w:kern w:val="0"/>
                <w:sz w:val="18"/>
                <w:szCs w:val="18"/>
              </w:rPr>
            </w:pPr>
            <w:r>
              <w:rPr>
                <w:rFonts w:eastAsia="微软雅黑" w:hint="eastAsia"/>
                <w:color w:val="000000"/>
                <w:kern w:val="0"/>
                <w:sz w:val="18"/>
                <w:szCs w:val="18"/>
              </w:rPr>
              <w:t>存储用户</w:t>
            </w:r>
            <w:r w:rsidR="00397753">
              <w:rPr>
                <w:rFonts w:eastAsia="微软雅黑" w:hint="eastAsia"/>
                <w:color w:val="000000"/>
                <w:kern w:val="0"/>
                <w:sz w:val="18"/>
                <w:szCs w:val="18"/>
              </w:rPr>
              <w:t>交易类</w:t>
            </w:r>
            <w:r>
              <w:rPr>
                <w:rFonts w:eastAsia="微软雅黑" w:hint="eastAsia"/>
                <w:color w:val="000000"/>
                <w:kern w:val="0"/>
                <w:sz w:val="18"/>
                <w:szCs w:val="18"/>
              </w:rPr>
              <w:t>信息</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13-FX-02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评估人员通过人员访谈的方式，了解被评估业务的业务逻辑，包括业务规则、业务流程等的合规性和合理性。</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业务规则、业务流程合规、合理。</w:t>
            </w: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13-FX-03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评估人员通过人员访谈的方式，了解被评估业务是否包含电信业务涉及的电信网码号资源、电信线路等。</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13-FX-04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评估人员通过人员访谈的方式，了解业务是否具有并发语音呼叫、话务转接等功能。</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r>
      <w:tr w:rsidR="00EF60DC">
        <w:trPr>
          <w:trHeight w:val="422"/>
          <w:jc w:val="center"/>
        </w:trPr>
        <w:tc>
          <w:tcPr>
            <w:tcW w:w="1200" w:type="dxa"/>
            <w:vMerge/>
            <w:tcBorders>
              <w:left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13-FX-05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评估人员通过人员访谈、演示查验等方式，了解业务是否租用语音专线外呼。</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11D47">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r>
      <w:tr w:rsidR="00EF60DC">
        <w:trPr>
          <w:trHeight w:val="422"/>
          <w:jc w:val="center"/>
        </w:trPr>
        <w:tc>
          <w:tcPr>
            <w:tcW w:w="1200" w:type="dxa"/>
            <w:vMerge/>
            <w:tcBorders>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13-FX-06</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EF60DC" w:rsidRDefault="00A11D47">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评估人员通过人员访谈的方式，了解被评估业务是否包含码号传送功能。</w:t>
            </w:r>
          </w:p>
        </w:tc>
        <w:tc>
          <w:tcPr>
            <w:tcW w:w="1844" w:type="dxa"/>
            <w:tcBorders>
              <w:top w:val="single" w:sz="4" w:space="0" w:color="auto"/>
              <w:left w:val="single" w:sz="4" w:space="0" w:color="auto"/>
              <w:bottom w:val="single" w:sz="4" w:space="0" w:color="auto"/>
              <w:right w:val="single" w:sz="4" w:space="0" w:color="auto"/>
            </w:tcBorders>
            <w:vAlign w:val="center"/>
          </w:tcPr>
          <w:p w:rsidR="00EF60DC" w:rsidRDefault="00A24B12">
            <w:pPr>
              <w:widowControl/>
              <w:jc w:val="center"/>
              <w:rPr>
                <w:rFonts w:eastAsia="微软雅黑"/>
                <w:i/>
                <w:color w:val="FF0000"/>
                <w:kern w:val="0"/>
                <w:sz w:val="18"/>
                <w:szCs w:val="18"/>
              </w:rPr>
            </w:pPr>
            <w:r>
              <w:rPr>
                <w:rFonts w:eastAsia="微软雅黑" w:hint="eastAsia"/>
                <w:color w:val="000000"/>
                <w:kern w:val="0"/>
                <w:sz w:val="18"/>
                <w:szCs w:val="18"/>
              </w:rPr>
              <w:t>不</w:t>
            </w:r>
            <w:r w:rsidR="00A11D47">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rsidR="00EF60DC" w:rsidRDefault="00EF60DC">
            <w:pPr>
              <w:widowControl/>
              <w:jc w:val="center"/>
              <w:rPr>
                <w:rFonts w:eastAsia="微软雅黑"/>
                <w:color w:val="000000"/>
                <w:kern w:val="0"/>
                <w:sz w:val="18"/>
                <w:szCs w:val="18"/>
              </w:rPr>
            </w:pPr>
          </w:p>
        </w:tc>
      </w:tr>
    </w:tbl>
    <w:p w:rsidR="00EF60DC" w:rsidRDefault="00A11D47">
      <w:pPr>
        <w:pStyle w:val="2"/>
        <w:spacing w:before="0" w:after="0" w:line="240" w:lineRule="auto"/>
        <w:rPr>
          <w:rFonts w:ascii="Times New Roman" w:eastAsia="仿宋_GB2312" w:hAnsi="Times New Roman"/>
        </w:rPr>
      </w:pPr>
      <w:bookmarkStart w:id="67" w:name="_Toc525288139"/>
      <w:r>
        <w:rPr>
          <w:rFonts w:ascii="Times New Roman" w:eastAsia="仿宋_GB2312" w:hAnsi="Times New Roman"/>
        </w:rPr>
        <w:t xml:space="preserve">3.2 </w:t>
      </w:r>
      <w:r>
        <w:rPr>
          <w:rFonts w:ascii="Times New Roman" w:eastAsia="仿宋_GB2312" w:hAnsi="Times New Roman"/>
        </w:rPr>
        <w:t>风险说明</w:t>
      </w:r>
      <w:bookmarkEnd w:id="67"/>
    </w:p>
    <w:p w:rsidR="00731E0C" w:rsidRPr="00E7788C" w:rsidRDefault="00731E0C" w:rsidP="00E7788C">
      <w:pPr>
        <w:spacing w:line="600" w:lineRule="exact"/>
        <w:ind w:firstLineChars="200" w:firstLine="640"/>
        <w:rPr>
          <w:rFonts w:ascii="仿宋_GB2312" w:eastAsia="仿宋_GB2312"/>
          <w:sz w:val="32"/>
          <w:szCs w:val="32"/>
        </w:rPr>
      </w:pPr>
      <w:r w:rsidRPr="00E7788C">
        <w:rPr>
          <w:rFonts w:ascii="仿宋_GB2312" w:eastAsia="仿宋_GB2312"/>
          <w:sz w:val="32"/>
          <w:szCs w:val="32"/>
        </w:rPr>
        <w:t>综合以上分析，针对业务安全风险，</w:t>
      </w:r>
      <w:r w:rsidRPr="00E7788C">
        <w:rPr>
          <w:rFonts w:ascii="仿宋_GB2312" w:eastAsia="仿宋_GB2312" w:hint="eastAsia"/>
          <w:sz w:val="32"/>
          <w:szCs w:val="32"/>
        </w:rPr>
        <w:t>“移动商城”在业务应用安全、业务平台安全、web应用安全等方面</w:t>
      </w:r>
      <w:r w:rsidRPr="00E7788C">
        <w:rPr>
          <w:rFonts w:ascii="仿宋_GB2312" w:eastAsia="仿宋_GB2312"/>
          <w:sz w:val="32"/>
          <w:szCs w:val="32"/>
        </w:rPr>
        <w:t>建立了较为完备的信息安全保障体系，</w:t>
      </w:r>
      <w:r w:rsidRPr="00E7788C">
        <w:rPr>
          <w:rFonts w:ascii="仿宋_GB2312" w:eastAsia="仿宋_GB2312" w:hint="eastAsia"/>
          <w:sz w:val="32"/>
          <w:szCs w:val="32"/>
        </w:rPr>
        <w:t>但存在以下安全风险</w:t>
      </w:r>
      <w:r w:rsidRPr="00E7788C">
        <w:rPr>
          <w:rFonts w:ascii="仿宋_GB2312" w:eastAsia="仿宋_GB2312"/>
          <w:sz w:val="32"/>
          <w:szCs w:val="32"/>
        </w:rPr>
        <w:t>。</w:t>
      </w:r>
    </w:p>
    <w:p w:rsidR="00731E0C" w:rsidRPr="00E7788C" w:rsidRDefault="00731E0C" w:rsidP="00731E0C">
      <w:pPr>
        <w:numPr>
          <w:ilvl w:val="0"/>
          <w:numId w:val="14"/>
        </w:numPr>
        <w:spacing w:line="600" w:lineRule="exact"/>
        <w:rPr>
          <w:rFonts w:ascii="仿宋_GB2312" w:eastAsia="仿宋_GB2312"/>
          <w:sz w:val="32"/>
          <w:szCs w:val="32"/>
        </w:rPr>
      </w:pPr>
      <w:r w:rsidRPr="00E7788C">
        <w:rPr>
          <w:rFonts w:ascii="仿宋_GB2312" w:eastAsia="仿宋_GB2312" w:hint="eastAsia"/>
          <w:sz w:val="32"/>
          <w:szCs w:val="32"/>
        </w:rPr>
        <w:t>合作方信息安全保障存在风险</w:t>
      </w:r>
    </w:p>
    <w:p w:rsidR="00731E0C" w:rsidRPr="00E7788C" w:rsidRDefault="00731E0C" w:rsidP="00E7788C">
      <w:pPr>
        <w:spacing w:line="600" w:lineRule="exact"/>
        <w:ind w:firstLineChars="200" w:firstLine="640"/>
        <w:rPr>
          <w:rFonts w:ascii="仿宋_GB2312" w:eastAsia="仿宋_GB2312"/>
          <w:sz w:val="32"/>
          <w:szCs w:val="32"/>
        </w:rPr>
      </w:pPr>
      <w:r w:rsidRPr="00E7788C">
        <w:rPr>
          <w:rFonts w:ascii="仿宋_GB2312" w:eastAsia="仿宋_GB2312"/>
          <w:sz w:val="32"/>
          <w:szCs w:val="32"/>
        </w:rPr>
        <w:t>业务运营在合作（技术合作和服务合作）开展前</w:t>
      </w:r>
      <w:r w:rsidRPr="00E7788C">
        <w:rPr>
          <w:rFonts w:ascii="仿宋_GB2312" w:eastAsia="仿宋_GB2312" w:hint="eastAsia"/>
          <w:sz w:val="32"/>
          <w:szCs w:val="32"/>
        </w:rPr>
        <w:t>未</w:t>
      </w:r>
      <w:r w:rsidRPr="00E7788C">
        <w:rPr>
          <w:rFonts w:ascii="仿宋_GB2312" w:eastAsia="仿宋_GB2312"/>
          <w:sz w:val="32"/>
          <w:szCs w:val="32"/>
        </w:rPr>
        <w:t>对合作信息安全保障能力（管理制度和技术手段）进行了评估，</w:t>
      </w:r>
      <w:r w:rsidRPr="00E7788C">
        <w:rPr>
          <w:rFonts w:ascii="仿宋_GB2312" w:eastAsia="仿宋_GB2312" w:hint="eastAsia"/>
          <w:sz w:val="32"/>
          <w:szCs w:val="32"/>
        </w:rPr>
        <w:t>未能提供相关的文档</w:t>
      </w:r>
      <w:r w:rsidRPr="00E7788C">
        <w:rPr>
          <w:rFonts w:ascii="仿宋_GB2312" w:eastAsia="仿宋_GB2312"/>
          <w:sz w:val="32"/>
          <w:szCs w:val="32"/>
        </w:rPr>
        <w:t>。</w:t>
      </w:r>
    </w:p>
    <w:p w:rsidR="00731E0C" w:rsidRPr="00E7788C" w:rsidRDefault="00731E0C" w:rsidP="00731E0C">
      <w:pPr>
        <w:numPr>
          <w:ilvl w:val="0"/>
          <w:numId w:val="14"/>
        </w:numPr>
        <w:spacing w:line="600" w:lineRule="exact"/>
        <w:rPr>
          <w:rFonts w:ascii="仿宋_GB2312" w:eastAsia="仿宋_GB2312"/>
          <w:sz w:val="32"/>
          <w:szCs w:val="32"/>
        </w:rPr>
      </w:pPr>
      <w:r w:rsidRPr="00E7788C">
        <w:rPr>
          <w:rFonts w:ascii="仿宋_GB2312" w:eastAsia="仿宋_GB2312" w:hint="eastAsia"/>
          <w:sz w:val="32"/>
          <w:szCs w:val="32"/>
        </w:rPr>
        <w:t>数据安全存在风险</w:t>
      </w:r>
    </w:p>
    <w:p w:rsidR="00731E0C" w:rsidRPr="00E7788C" w:rsidRDefault="00731E0C" w:rsidP="00E7788C">
      <w:pPr>
        <w:spacing w:line="600" w:lineRule="exact"/>
        <w:ind w:firstLineChars="200" w:firstLine="640"/>
        <w:rPr>
          <w:rFonts w:ascii="仿宋_GB2312" w:eastAsia="仿宋_GB2312"/>
          <w:sz w:val="32"/>
          <w:szCs w:val="32"/>
        </w:rPr>
      </w:pPr>
      <w:r w:rsidRPr="00E7788C">
        <w:rPr>
          <w:rFonts w:ascii="仿宋_GB2312" w:eastAsia="仿宋_GB2312" w:hint="eastAsia"/>
          <w:sz w:val="32"/>
          <w:szCs w:val="32"/>
        </w:rPr>
        <w:t>“移动</w:t>
      </w:r>
      <w:r w:rsidR="002A5254" w:rsidRPr="00E7788C">
        <w:rPr>
          <w:rFonts w:ascii="仿宋_GB2312" w:eastAsia="仿宋_GB2312" w:hint="eastAsia"/>
          <w:sz w:val="32"/>
          <w:szCs w:val="32"/>
        </w:rPr>
        <w:t>商城”业务</w:t>
      </w:r>
      <w:r w:rsidRPr="00E7788C">
        <w:rPr>
          <w:rFonts w:ascii="仿宋_GB2312" w:eastAsia="仿宋_GB2312" w:hint="eastAsia"/>
          <w:sz w:val="32"/>
          <w:szCs w:val="32"/>
        </w:rPr>
        <w:t>暂未制定数据安全监督管理办法</w:t>
      </w:r>
      <w:r w:rsidR="002A5254" w:rsidRPr="00E7788C">
        <w:rPr>
          <w:rFonts w:ascii="仿宋_GB2312" w:eastAsia="仿宋_GB2312" w:hint="eastAsia"/>
          <w:sz w:val="32"/>
          <w:szCs w:val="32"/>
        </w:rPr>
        <w:t>，应对业务数据的传输、存储、使用等建立整体性的规范</w:t>
      </w:r>
      <w:r w:rsidRPr="00E7788C">
        <w:rPr>
          <w:rFonts w:ascii="仿宋_GB2312" w:eastAsia="仿宋_GB2312" w:hint="eastAsia"/>
          <w:sz w:val="32"/>
          <w:szCs w:val="32"/>
        </w:rPr>
        <w:t>。</w:t>
      </w:r>
    </w:p>
    <w:p w:rsidR="00731E0C" w:rsidRPr="00E7788C" w:rsidRDefault="00731E0C" w:rsidP="00731E0C">
      <w:pPr>
        <w:numPr>
          <w:ilvl w:val="0"/>
          <w:numId w:val="14"/>
        </w:numPr>
        <w:spacing w:line="600" w:lineRule="exact"/>
        <w:rPr>
          <w:rFonts w:ascii="仿宋_GB2312" w:eastAsia="仿宋_GB2312"/>
          <w:sz w:val="32"/>
          <w:szCs w:val="32"/>
        </w:rPr>
      </w:pPr>
      <w:r w:rsidRPr="00E7788C">
        <w:rPr>
          <w:rFonts w:ascii="仿宋_GB2312" w:eastAsia="仿宋_GB2312" w:hint="eastAsia"/>
          <w:sz w:val="32"/>
          <w:szCs w:val="32"/>
        </w:rPr>
        <w:lastRenderedPageBreak/>
        <w:t>追踪溯源风险</w:t>
      </w:r>
    </w:p>
    <w:p w:rsidR="00731E0C" w:rsidRPr="00E7788C" w:rsidRDefault="00731E0C" w:rsidP="00E7788C">
      <w:pPr>
        <w:spacing w:line="600" w:lineRule="exact"/>
        <w:ind w:firstLineChars="200" w:firstLine="640"/>
        <w:rPr>
          <w:rFonts w:eastAsia="仿宋_GB2312"/>
          <w:bCs/>
          <w:color w:val="000000"/>
          <w:kern w:val="0"/>
          <w:sz w:val="32"/>
          <w:szCs w:val="32"/>
          <w:shd w:val="clear" w:color="auto" w:fill="FFFFFF"/>
        </w:rPr>
      </w:pPr>
      <w:r w:rsidRPr="00E7788C">
        <w:rPr>
          <w:rFonts w:ascii="仿宋_GB2312" w:eastAsia="仿宋_GB2312" w:hint="eastAsia"/>
          <w:sz w:val="32"/>
          <w:szCs w:val="32"/>
        </w:rPr>
        <w:t>“移动商城”制定有日志管理制度，但</w:t>
      </w:r>
      <w:r w:rsidRPr="00E7788C">
        <w:rPr>
          <w:rFonts w:eastAsia="仿宋_GB2312" w:hint="eastAsia"/>
          <w:bCs/>
          <w:color w:val="000000"/>
          <w:kern w:val="0"/>
          <w:sz w:val="32"/>
          <w:szCs w:val="32"/>
          <w:shd w:val="clear" w:color="auto" w:fill="FFFFFF"/>
        </w:rPr>
        <w:t>在</w:t>
      </w:r>
      <w:r w:rsidR="00921DB9" w:rsidRPr="00E7788C">
        <w:rPr>
          <w:rFonts w:eastAsia="仿宋_GB2312" w:hint="eastAsia"/>
          <w:bCs/>
          <w:color w:val="000000"/>
          <w:kern w:val="0"/>
          <w:sz w:val="32"/>
          <w:szCs w:val="32"/>
          <w:shd w:val="clear" w:color="auto" w:fill="FFFFFF"/>
        </w:rPr>
        <w:t>销售子系统</w:t>
      </w:r>
      <w:r w:rsidRPr="00E7788C">
        <w:rPr>
          <w:rFonts w:eastAsia="仿宋_GB2312" w:hint="eastAsia"/>
          <w:bCs/>
          <w:color w:val="000000"/>
          <w:kern w:val="0"/>
          <w:sz w:val="32"/>
          <w:szCs w:val="32"/>
          <w:shd w:val="clear" w:color="auto" w:fill="FFFFFF"/>
        </w:rPr>
        <w:t>运营过程中</w:t>
      </w:r>
      <w:r w:rsidRPr="00E7788C">
        <w:rPr>
          <w:rFonts w:ascii="仿宋_GB2312" w:eastAsia="仿宋_GB2312" w:hint="eastAsia"/>
          <w:sz w:val="32"/>
          <w:szCs w:val="32"/>
        </w:rPr>
        <w:t>缺少</w:t>
      </w:r>
      <w:r w:rsidRPr="00E7788C">
        <w:rPr>
          <w:rFonts w:eastAsia="仿宋_GB2312" w:hint="eastAsia"/>
          <w:bCs/>
          <w:color w:val="000000"/>
          <w:kern w:val="0"/>
          <w:sz w:val="32"/>
          <w:szCs w:val="32"/>
          <w:shd w:val="clear" w:color="auto" w:fill="FFFFFF"/>
        </w:rPr>
        <w:t>威胁日志留存管理规</w:t>
      </w:r>
      <w:r w:rsidRPr="00E7788C">
        <w:rPr>
          <w:rFonts w:ascii="仿宋_GB2312" w:eastAsia="仿宋_GB2312" w:hint="eastAsia"/>
          <w:sz w:val="32"/>
          <w:szCs w:val="32"/>
        </w:rPr>
        <w:t>范，如未对用户</w:t>
      </w:r>
      <w:r w:rsidR="00921DB9" w:rsidRPr="00E7788C">
        <w:rPr>
          <w:rFonts w:ascii="仿宋_GB2312" w:eastAsia="仿宋_GB2312" w:hint="eastAsia"/>
          <w:sz w:val="32"/>
          <w:szCs w:val="32"/>
        </w:rPr>
        <w:t>搜索</w:t>
      </w:r>
      <w:r w:rsidRPr="00E7788C">
        <w:rPr>
          <w:rFonts w:ascii="仿宋_GB2312" w:eastAsia="仿宋_GB2312" w:hint="eastAsia"/>
          <w:sz w:val="32"/>
          <w:szCs w:val="32"/>
        </w:rPr>
        <w:t>违法信息的行为进行日志留存。</w:t>
      </w:r>
    </w:p>
    <w:p w:rsidR="00EF60DC" w:rsidRDefault="00A11D47">
      <w:pPr>
        <w:pStyle w:val="1"/>
        <w:spacing w:before="0" w:after="0" w:line="240" w:lineRule="auto"/>
        <w:rPr>
          <w:rFonts w:eastAsia="仿宋_GB2312"/>
          <w:sz w:val="32"/>
          <w:szCs w:val="32"/>
        </w:rPr>
      </w:pPr>
      <w:bookmarkStart w:id="68" w:name="_Toc525288140"/>
      <w:r>
        <w:rPr>
          <w:rFonts w:eastAsia="仿宋_GB2312"/>
          <w:sz w:val="32"/>
          <w:szCs w:val="32"/>
        </w:rPr>
        <w:t xml:space="preserve">4 </w:t>
      </w:r>
      <w:r>
        <w:rPr>
          <w:rFonts w:eastAsia="仿宋_GB2312"/>
          <w:sz w:val="32"/>
          <w:szCs w:val="32"/>
        </w:rPr>
        <w:t>配套安全管理措施</w:t>
      </w:r>
      <w:bookmarkEnd w:id="68"/>
    </w:p>
    <w:p w:rsidR="00EF60DC" w:rsidRDefault="00A11D47">
      <w:pPr>
        <w:pStyle w:val="2"/>
        <w:spacing w:before="0" w:after="0" w:line="240" w:lineRule="auto"/>
        <w:rPr>
          <w:rFonts w:ascii="Times New Roman" w:eastAsia="仿宋_GB2312" w:hAnsi="Times New Roman"/>
        </w:rPr>
      </w:pPr>
      <w:bookmarkStart w:id="69" w:name="_Toc525288141"/>
      <w:r>
        <w:rPr>
          <w:rFonts w:ascii="Times New Roman" w:eastAsia="仿宋_GB2312" w:hAnsi="Times New Roman"/>
        </w:rPr>
        <w:t xml:space="preserve">4.1 </w:t>
      </w:r>
      <w:r>
        <w:rPr>
          <w:rFonts w:ascii="Times New Roman" w:eastAsia="仿宋_GB2312" w:hAnsi="Times New Roman"/>
        </w:rPr>
        <w:t>日常安全管理介绍</w:t>
      </w:r>
      <w:bookmarkEnd w:id="69"/>
    </w:p>
    <w:p w:rsidR="00115561" w:rsidRPr="00DD6B47" w:rsidRDefault="00115561" w:rsidP="00115561">
      <w:pPr>
        <w:widowControl/>
        <w:shd w:val="clear" w:color="auto" w:fill="FFFFFF"/>
        <w:spacing w:line="560" w:lineRule="exact"/>
        <w:ind w:firstLine="600"/>
        <w:rPr>
          <w:rFonts w:eastAsia="仿宋_GB2312"/>
          <w:b/>
          <w:bCs/>
          <w:color w:val="000000"/>
          <w:kern w:val="0"/>
          <w:sz w:val="32"/>
          <w:szCs w:val="32"/>
          <w:shd w:val="clear" w:color="auto" w:fill="FFFFFF"/>
        </w:rPr>
      </w:pPr>
      <w:bookmarkStart w:id="70" w:name="_Toc525288142"/>
      <w:r w:rsidRPr="00DD6B47">
        <w:rPr>
          <w:rFonts w:eastAsia="仿宋_GB2312"/>
          <w:b/>
          <w:bCs/>
          <w:color w:val="000000"/>
          <w:kern w:val="0"/>
          <w:sz w:val="32"/>
          <w:szCs w:val="32"/>
          <w:shd w:val="clear" w:color="auto" w:fill="FFFFFF"/>
        </w:rPr>
        <w:t>1.</w:t>
      </w:r>
      <w:del w:id="71" w:author="tianjin" w:date="2019-08-22T15:39:00Z">
        <w:r w:rsidRPr="00DD6B47" w:rsidDel="00054579">
          <w:rPr>
            <w:rFonts w:eastAsia="仿宋_GB2312" w:hint="eastAsia"/>
            <w:b/>
            <w:bCs/>
            <w:color w:val="000000"/>
            <w:kern w:val="0"/>
            <w:sz w:val="32"/>
            <w:szCs w:val="32"/>
            <w:shd w:val="clear" w:color="auto" w:fill="FFFFFF"/>
          </w:rPr>
          <w:delText>中国</w:delText>
        </w:r>
        <w:r w:rsidRPr="00DD6B47" w:rsidDel="00054579">
          <w:rPr>
            <w:rFonts w:eastAsia="仿宋_GB2312"/>
            <w:b/>
            <w:bCs/>
            <w:color w:val="000000"/>
            <w:kern w:val="0"/>
            <w:sz w:val="32"/>
            <w:szCs w:val="32"/>
            <w:shd w:val="clear" w:color="auto" w:fill="FFFFFF"/>
          </w:rPr>
          <w:delText>移动</w:delText>
        </w:r>
        <w:r w:rsidRPr="00DD6B47" w:rsidDel="00054579">
          <w:rPr>
            <w:rFonts w:eastAsia="仿宋_GB2312" w:hint="eastAsia"/>
            <w:b/>
            <w:bCs/>
            <w:color w:val="000000"/>
            <w:kern w:val="0"/>
            <w:sz w:val="32"/>
            <w:szCs w:val="32"/>
            <w:shd w:val="clear" w:color="auto" w:fill="FFFFFF"/>
          </w:rPr>
          <w:delText>信息技术有限公司</w:delText>
        </w:r>
      </w:del>
      <w:ins w:id="72" w:author="tianjin" w:date="2019-08-22T15:39:00Z">
        <w:r w:rsidR="00054579">
          <w:rPr>
            <w:rFonts w:eastAsia="仿宋_GB2312" w:hint="eastAsia"/>
            <w:b/>
            <w:bCs/>
            <w:color w:val="000000"/>
            <w:kern w:val="0"/>
            <w:sz w:val="32"/>
            <w:szCs w:val="32"/>
            <w:shd w:val="clear" w:color="auto" w:fill="FFFFFF"/>
          </w:rPr>
          <w:t>中移信息技术有限公司</w:t>
        </w:r>
      </w:ins>
      <w:r w:rsidRPr="00DD6B47">
        <w:rPr>
          <w:rFonts w:eastAsia="仿宋_GB2312"/>
          <w:b/>
          <w:bCs/>
          <w:color w:val="000000"/>
          <w:kern w:val="0"/>
          <w:sz w:val="32"/>
          <w:szCs w:val="32"/>
          <w:shd w:val="clear" w:color="auto" w:fill="FFFFFF"/>
        </w:rPr>
        <w:t>信息安全总体管理情况</w:t>
      </w:r>
    </w:p>
    <w:p w:rsidR="00E15721" w:rsidRPr="004F218B" w:rsidRDefault="00E15721" w:rsidP="00E15721">
      <w:pPr>
        <w:widowControl/>
        <w:shd w:val="clear" w:color="auto" w:fill="FFFFFF"/>
        <w:spacing w:line="560" w:lineRule="exact"/>
        <w:ind w:leftChars="100" w:left="210" w:firstLine="600"/>
        <w:rPr>
          <w:rFonts w:eastAsia="仿宋_GB2312"/>
          <w:bCs/>
          <w:kern w:val="0"/>
          <w:sz w:val="32"/>
          <w:szCs w:val="32"/>
          <w:shd w:val="clear" w:color="auto" w:fill="FFFFFF"/>
        </w:rPr>
      </w:pPr>
      <w:r w:rsidRPr="004F218B">
        <w:rPr>
          <w:rFonts w:eastAsia="仿宋_GB2312" w:hint="eastAsia"/>
          <w:bCs/>
          <w:kern w:val="0"/>
          <w:sz w:val="32"/>
          <w:szCs w:val="32"/>
          <w:shd w:val="clear" w:color="auto" w:fill="FFFFFF"/>
        </w:rPr>
        <w:t>在机构设置方面，中移信息技术有限公司于</w:t>
      </w:r>
      <w:r w:rsidRPr="004F218B">
        <w:rPr>
          <w:rFonts w:eastAsia="仿宋_GB2312" w:hint="eastAsia"/>
          <w:bCs/>
          <w:kern w:val="0"/>
          <w:sz w:val="32"/>
          <w:szCs w:val="32"/>
          <w:shd w:val="clear" w:color="auto" w:fill="FFFFFF"/>
        </w:rPr>
        <w:t>2018</w:t>
      </w:r>
      <w:r w:rsidRPr="004F218B">
        <w:rPr>
          <w:rFonts w:eastAsia="仿宋_GB2312" w:hint="eastAsia"/>
          <w:bCs/>
          <w:kern w:val="0"/>
          <w:sz w:val="32"/>
          <w:szCs w:val="32"/>
          <w:shd w:val="clear" w:color="auto" w:fill="FFFFFF"/>
        </w:rPr>
        <w:t>年</w:t>
      </w:r>
      <w:r w:rsidRPr="004F218B">
        <w:rPr>
          <w:rFonts w:eastAsia="仿宋_GB2312" w:hint="eastAsia"/>
          <w:bCs/>
          <w:kern w:val="0"/>
          <w:sz w:val="32"/>
          <w:szCs w:val="32"/>
          <w:shd w:val="clear" w:color="auto" w:fill="FFFFFF"/>
        </w:rPr>
        <w:t>5</w:t>
      </w:r>
      <w:r w:rsidRPr="004F218B">
        <w:rPr>
          <w:rFonts w:eastAsia="仿宋_GB2312" w:hint="eastAsia"/>
          <w:bCs/>
          <w:kern w:val="0"/>
          <w:sz w:val="32"/>
          <w:szCs w:val="32"/>
          <w:shd w:val="clear" w:color="auto" w:fill="FFFFFF"/>
        </w:rPr>
        <w:t>月成立了专门的信息安全管理部门安全管理中心，目前拥有专职人员</w:t>
      </w:r>
      <w:r w:rsidRPr="004F218B">
        <w:rPr>
          <w:rFonts w:eastAsia="仿宋_GB2312" w:hint="eastAsia"/>
          <w:bCs/>
          <w:kern w:val="0"/>
          <w:sz w:val="32"/>
          <w:szCs w:val="32"/>
          <w:shd w:val="clear" w:color="auto" w:fill="FFFFFF"/>
        </w:rPr>
        <w:t>23</w:t>
      </w:r>
      <w:r w:rsidRPr="004F218B">
        <w:rPr>
          <w:rFonts w:eastAsia="仿宋_GB2312" w:hint="eastAsia"/>
          <w:bCs/>
          <w:kern w:val="0"/>
          <w:sz w:val="32"/>
          <w:szCs w:val="32"/>
          <w:shd w:val="clear" w:color="auto" w:fill="FFFFFF"/>
        </w:rPr>
        <w:t>人。此外，综合业务部、财务部、党委办公室、纪检监察部、内审部、人力资源部、规划技术部、运营管理部、工程建设部、大数据平台部、大数据应用部、管理信息系统部、基础平台部、采购中心、研发测试中心、电子渠道运营中心、物联网运营中心、国际业务运营中心、交易业务运营中心、交易业务运营中心、北京业务支撑中心、深圳业务支撑中心、广州业务支撑中心、全网监控与支持中心、企业管理支撑中心、天津中心、黑龙江中心、宁夏中心、河北中心、内蒙古中心、吉林中心、新疆中心、甘肃中心、青海中心、海南中心等</w:t>
      </w:r>
      <w:r w:rsidRPr="004F218B">
        <w:rPr>
          <w:rFonts w:eastAsia="仿宋_GB2312" w:hint="eastAsia"/>
          <w:bCs/>
          <w:kern w:val="0"/>
          <w:sz w:val="32"/>
          <w:szCs w:val="32"/>
          <w:shd w:val="clear" w:color="auto" w:fill="FFFFFF"/>
        </w:rPr>
        <w:t>34</w:t>
      </w:r>
      <w:r w:rsidRPr="004F218B">
        <w:rPr>
          <w:rFonts w:eastAsia="仿宋_GB2312" w:hint="eastAsia"/>
          <w:bCs/>
          <w:kern w:val="0"/>
          <w:sz w:val="32"/>
          <w:szCs w:val="32"/>
          <w:shd w:val="clear" w:color="auto" w:fill="FFFFFF"/>
        </w:rPr>
        <w:t>个部门均设有信息安全接口人，分管各部门内部的信息安全事宜。</w:t>
      </w:r>
    </w:p>
    <w:p w:rsidR="00E15721" w:rsidRPr="004F218B" w:rsidRDefault="00E15721" w:rsidP="00E15721">
      <w:pPr>
        <w:widowControl/>
        <w:shd w:val="clear" w:color="auto" w:fill="FFFFFF"/>
        <w:spacing w:line="560" w:lineRule="exact"/>
        <w:ind w:leftChars="100" w:left="210" w:firstLine="600"/>
        <w:rPr>
          <w:rFonts w:eastAsia="仿宋_GB2312"/>
          <w:bCs/>
          <w:kern w:val="0"/>
          <w:sz w:val="32"/>
          <w:szCs w:val="32"/>
          <w:shd w:val="clear" w:color="auto" w:fill="FFFFFF"/>
        </w:rPr>
      </w:pPr>
      <w:r w:rsidRPr="004F218B">
        <w:rPr>
          <w:rFonts w:eastAsia="仿宋_GB2312" w:hint="eastAsia"/>
          <w:bCs/>
          <w:kern w:val="0"/>
          <w:sz w:val="32"/>
          <w:szCs w:val="32"/>
          <w:shd w:val="clear" w:color="auto" w:fill="FFFFFF"/>
        </w:rPr>
        <w:t>在制度建设方面，中移信息已制定网络安全责任管理办法、安全事件管理办法、安全应急保障管理办法、互联网新技术新业务信息安全评估管理办法、客户信息安全保护管理办法、网</w:t>
      </w:r>
      <w:r w:rsidRPr="004F218B">
        <w:rPr>
          <w:rFonts w:eastAsia="仿宋_GB2312" w:hint="eastAsia"/>
          <w:bCs/>
          <w:kern w:val="0"/>
          <w:sz w:val="32"/>
          <w:szCs w:val="32"/>
          <w:shd w:val="clear" w:color="auto" w:fill="FFFFFF"/>
        </w:rPr>
        <w:lastRenderedPageBreak/>
        <w:t>络安全防护管理办法、网络安全三同步管理办法等信息安全相关制度。</w:t>
      </w:r>
    </w:p>
    <w:p w:rsidR="00E15721" w:rsidRDefault="00E15721" w:rsidP="00E15721">
      <w:pPr>
        <w:widowControl/>
        <w:shd w:val="clear" w:color="auto" w:fill="FFFFFF"/>
        <w:spacing w:line="560" w:lineRule="exact"/>
        <w:ind w:leftChars="100" w:left="210" w:firstLine="600"/>
        <w:rPr>
          <w:rFonts w:eastAsia="仿宋_GB2312"/>
          <w:bCs/>
          <w:kern w:val="0"/>
          <w:sz w:val="32"/>
          <w:szCs w:val="32"/>
          <w:shd w:val="clear" w:color="auto" w:fill="FFFFFF"/>
        </w:rPr>
      </w:pPr>
      <w:r w:rsidRPr="004F218B">
        <w:rPr>
          <w:rFonts w:eastAsia="仿宋_GB2312" w:hint="eastAsia"/>
          <w:bCs/>
          <w:kern w:val="0"/>
          <w:sz w:val="32"/>
          <w:szCs w:val="32"/>
          <w:shd w:val="clear" w:color="auto" w:fill="FFFFFF"/>
        </w:rPr>
        <w:t>在新技术新业务信息安全评估方面，中移信息依据新技术新业务评估管理办法，明确了评估清单报备工作机制，业务定期核查机制以及信息安全评估工作流程。依据上级部门要求建立互联网新技术新业务信息安全评估细则，将“通信能力开放平台”、“基于大数据技术的应用及服务”、“</w:t>
      </w:r>
      <w:r w:rsidRPr="004F218B">
        <w:rPr>
          <w:rFonts w:ascii="仿宋_GB2312" w:eastAsia="仿宋_GB2312" w:hAnsi="宋体" w:hint="eastAsia"/>
          <w:kern w:val="0"/>
          <w:sz w:val="32"/>
          <w:szCs w:val="32"/>
          <w:lang w:bidi="hi-IN"/>
        </w:rPr>
        <w:t>支持业务申请线上受理”</w:t>
      </w:r>
      <w:r w:rsidRPr="004F218B">
        <w:rPr>
          <w:rFonts w:eastAsia="仿宋_GB2312" w:hint="eastAsia"/>
          <w:bCs/>
          <w:kern w:val="0"/>
          <w:sz w:val="32"/>
          <w:szCs w:val="32"/>
          <w:shd w:val="clear" w:color="auto" w:fill="FFFFFF"/>
        </w:rPr>
        <w:t>等重点业务纳入信息安全评估清单。截止目前，中移信息的信息安全评估工作通过企业自评估的方式开展（含委托第三方开展）。</w:t>
      </w:r>
    </w:p>
    <w:p w:rsidR="00DD6B47" w:rsidRDefault="00DD6B47" w:rsidP="00DD6B47">
      <w:pPr>
        <w:widowControl/>
        <w:shd w:val="clear" w:color="auto" w:fill="FFFFFF"/>
        <w:spacing w:line="560" w:lineRule="exact"/>
        <w:ind w:firstLine="600"/>
        <w:rPr>
          <w:rFonts w:eastAsia="仿宋_GB2312"/>
          <w:b/>
          <w:bCs/>
          <w:color w:val="000000"/>
          <w:kern w:val="0"/>
          <w:sz w:val="32"/>
          <w:szCs w:val="32"/>
          <w:shd w:val="clear" w:color="auto" w:fill="FFFFFF"/>
        </w:rPr>
      </w:pPr>
      <w:r>
        <w:rPr>
          <w:rFonts w:eastAsia="仿宋_GB2312" w:hint="eastAsia"/>
          <w:b/>
          <w:bCs/>
          <w:color w:val="000000"/>
          <w:kern w:val="0"/>
          <w:sz w:val="32"/>
          <w:szCs w:val="32"/>
          <w:shd w:val="clear" w:color="auto" w:fill="FFFFFF"/>
        </w:rPr>
        <w:t>2</w:t>
      </w:r>
      <w:r w:rsidRPr="00DD6B47">
        <w:rPr>
          <w:rFonts w:eastAsia="仿宋_GB2312"/>
          <w:b/>
          <w:bCs/>
          <w:color w:val="000000"/>
          <w:kern w:val="0"/>
          <w:sz w:val="32"/>
          <w:szCs w:val="32"/>
          <w:shd w:val="clear" w:color="auto" w:fill="FFFFFF"/>
        </w:rPr>
        <w:t>.</w:t>
      </w:r>
      <w:r>
        <w:rPr>
          <w:rFonts w:eastAsia="仿宋_GB2312" w:hint="eastAsia"/>
          <w:b/>
          <w:bCs/>
          <w:color w:val="000000"/>
          <w:kern w:val="0"/>
          <w:sz w:val="32"/>
          <w:szCs w:val="32"/>
          <w:shd w:val="clear" w:color="auto" w:fill="FFFFFF"/>
        </w:rPr>
        <w:t>移动商城业务</w:t>
      </w:r>
      <w:r w:rsidRPr="00DD6B47">
        <w:rPr>
          <w:rFonts w:eastAsia="仿宋_GB2312"/>
          <w:b/>
          <w:bCs/>
          <w:color w:val="000000"/>
          <w:kern w:val="0"/>
          <w:sz w:val="32"/>
          <w:szCs w:val="32"/>
          <w:shd w:val="clear" w:color="auto" w:fill="FFFFFF"/>
        </w:rPr>
        <w:t>管理情况</w:t>
      </w:r>
    </w:p>
    <w:p w:rsidR="00B92BF5" w:rsidRDefault="00B92BF5" w:rsidP="00B92BF5">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w:t>
      </w:r>
      <w:r w:rsidRPr="00B92BF5">
        <w:rPr>
          <w:rFonts w:ascii="仿宋" w:eastAsia="仿宋" w:hAnsi="仿宋" w:cs="仿宋" w:hint="eastAsia"/>
          <w:bCs/>
          <w:sz w:val="32"/>
          <w:szCs w:val="32"/>
        </w:rPr>
        <w:t>移动商城</w:t>
      </w:r>
      <w:r>
        <w:rPr>
          <w:rFonts w:ascii="仿宋" w:eastAsia="仿宋" w:hAnsi="仿宋" w:cs="仿宋" w:hint="eastAsia"/>
          <w:bCs/>
          <w:sz w:val="32"/>
          <w:szCs w:val="32"/>
        </w:rPr>
        <w:t>”业务制定了以下安全管理制度，基本满足安全管理要求。如：</w:t>
      </w:r>
    </w:p>
    <w:p w:rsidR="00DD6B47" w:rsidRDefault="00DD6B47" w:rsidP="00E15721">
      <w:pPr>
        <w:widowControl/>
        <w:shd w:val="clear" w:color="auto" w:fill="FFFFFF"/>
        <w:spacing w:line="560" w:lineRule="exact"/>
        <w:ind w:leftChars="100" w:left="210" w:firstLine="600"/>
        <w:rPr>
          <w:rFonts w:eastAsia="仿宋_GB2312"/>
          <w:bCs/>
          <w:kern w:val="0"/>
          <w:sz w:val="32"/>
          <w:szCs w:val="32"/>
          <w:shd w:val="clear" w:color="auto" w:fill="FFFFFF"/>
        </w:rPr>
      </w:pPr>
      <w:r>
        <w:rPr>
          <w:rFonts w:eastAsia="仿宋_GB2312" w:hint="eastAsia"/>
          <w:bCs/>
          <w:kern w:val="0"/>
          <w:sz w:val="32"/>
          <w:szCs w:val="32"/>
          <w:shd w:val="clear" w:color="auto" w:fill="FFFFFF"/>
        </w:rPr>
        <w:t>《</w:t>
      </w:r>
      <w:r w:rsidRPr="00DD6B47">
        <w:rPr>
          <w:rFonts w:eastAsia="仿宋_GB2312" w:hint="eastAsia"/>
          <w:bCs/>
          <w:kern w:val="0"/>
          <w:sz w:val="32"/>
          <w:szCs w:val="32"/>
          <w:shd w:val="clear" w:color="auto" w:fill="FFFFFF"/>
        </w:rPr>
        <w:t>中国移动商城服务子系统应急预案</w:t>
      </w:r>
      <w:r>
        <w:rPr>
          <w:rFonts w:eastAsia="仿宋_GB2312" w:hint="eastAsia"/>
          <w:bCs/>
          <w:kern w:val="0"/>
          <w:sz w:val="32"/>
          <w:szCs w:val="32"/>
          <w:shd w:val="clear" w:color="auto" w:fill="FFFFFF"/>
        </w:rPr>
        <w:t>》</w:t>
      </w:r>
    </w:p>
    <w:p w:rsidR="00DD6B47" w:rsidRDefault="00DD6B47" w:rsidP="00E15721">
      <w:pPr>
        <w:widowControl/>
        <w:shd w:val="clear" w:color="auto" w:fill="FFFFFF"/>
        <w:spacing w:line="560" w:lineRule="exact"/>
        <w:ind w:leftChars="100" w:left="210" w:firstLine="600"/>
        <w:rPr>
          <w:rFonts w:eastAsia="仿宋_GB2312"/>
          <w:bCs/>
          <w:kern w:val="0"/>
          <w:sz w:val="32"/>
          <w:szCs w:val="32"/>
          <w:shd w:val="clear" w:color="auto" w:fill="FFFFFF"/>
        </w:rPr>
      </w:pPr>
      <w:r>
        <w:rPr>
          <w:rFonts w:eastAsia="仿宋_GB2312" w:hint="eastAsia"/>
          <w:bCs/>
          <w:kern w:val="0"/>
          <w:sz w:val="32"/>
          <w:szCs w:val="32"/>
          <w:shd w:val="clear" w:color="auto" w:fill="FFFFFF"/>
        </w:rPr>
        <w:t>《</w:t>
      </w:r>
      <w:r w:rsidRPr="00DD6B47">
        <w:rPr>
          <w:rFonts w:eastAsia="仿宋_GB2312" w:hint="eastAsia"/>
          <w:bCs/>
          <w:kern w:val="0"/>
          <w:sz w:val="32"/>
          <w:szCs w:val="32"/>
          <w:shd w:val="clear" w:color="auto" w:fill="FFFFFF"/>
        </w:rPr>
        <w:t>移动商城服务子系统</w:t>
      </w:r>
      <w:r>
        <w:rPr>
          <w:rFonts w:eastAsia="仿宋_GB2312" w:hint="eastAsia"/>
          <w:bCs/>
          <w:kern w:val="0"/>
          <w:sz w:val="32"/>
          <w:szCs w:val="32"/>
          <w:shd w:val="clear" w:color="auto" w:fill="FFFFFF"/>
        </w:rPr>
        <w:t>日志管理制度》</w:t>
      </w:r>
    </w:p>
    <w:p w:rsidR="00DD6B47" w:rsidRDefault="00DD6B47" w:rsidP="00DD6B47">
      <w:pPr>
        <w:widowControl/>
        <w:shd w:val="clear" w:color="auto" w:fill="FFFFFF"/>
        <w:spacing w:line="560" w:lineRule="exact"/>
        <w:ind w:leftChars="100" w:left="210" w:firstLine="600"/>
        <w:rPr>
          <w:rFonts w:eastAsia="仿宋_GB2312"/>
          <w:bCs/>
          <w:kern w:val="0"/>
          <w:sz w:val="32"/>
          <w:szCs w:val="32"/>
          <w:shd w:val="clear" w:color="auto" w:fill="FFFFFF"/>
        </w:rPr>
      </w:pPr>
      <w:r>
        <w:rPr>
          <w:rFonts w:eastAsia="仿宋_GB2312" w:hint="eastAsia"/>
          <w:bCs/>
          <w:kern w:val="0"/>
          <w:sz w:val="32"/>
          <w:szCs w:val="32"/>
          <w:shd w:val="clear" w:color="auto" w:fill="FFFFFF"/>
        </w:rPr>
        <w:t>《</w:t>
      </w:r>
      <w:r w:rsidRPr="00DD6B47">
        <w:rPr>
          <w:rFonts w:eastAsia="仿宋_GB2312" w:hint="eastAsia"/>
          <w:bCs/>
          <w:kern w:val="0"/>
          <w:sz w:val="32"/>
          <w:szCs w:val="32"/>
          <w:shd w:val="clear" w:color="auto" w:fill="FFFFFF"/>
        </w:rPr>
        <w:t>移动商城</w:t>
      </w:r>
      <w:r>
        <w:rPr>
          <w:rFonts w:eastAsia="仿宋_GB2312" w:hint="eastAsia"/>
          <w:bCs/>
          <w:kern w:val="0"/>
          <w:sz w:val="32"/>
          <w:szCs w:val="32"/>
          <w:shd w:val="clear" w:color="auto" w:fill="FFFFFF"/>
        </w:rPr>
        <w:t>销售</w:t>
      </w:r>
      <w:r w:rsidRPr="00DD6B47">
        <w:rPr>
          <w:rFonts w:eastAsia="仿宋_GB2312" w:hint="eastAsia"/>
          <w:bCs/>
          <w:kern w:val="0"/>
          <w:sz w:val="32"/>
          <w:szCs w:val="32"/>
          <w:shd w:val="clear" w:color="auto" w:fill="FFFFFF"/>
        </w:rPr>
        <w:t>子系统</w:t>
      </w:r>
      <w:r>
        <w:rPr>
          <w:rFonts w:eastAsia="仿宋_GB2312" w:hint="eastAsia"/>
          <w:bCs/>
          <w:kern w:val="0"/>
          <w:sz w:val="32"/>
          <w:szCs w:val="32"/>
          <w:shd w:val="clear" w:color="auto" w:fill="FFFFFF"/>
        </w:rPr>
        <w:t>日志留存管理规范》</w:t>
      </w:r>
    </w:p>
    <w:p w:rsidR="00B92BF5" w:rsidRPr="004F218B" w:rsidRDefault="00DD6B47" w:rsidP="00B92BF5">
      <w:pPr>
        <w:widowControl/>
        <w:shd w:val="clear" w:color="auto" w:fill="FFFFFF"/>
        <w:spacing w:line="560" w:lineRule="exact"/>
        <w:ind w:leftChars="100" w:left="210" w:firstLine="600"/>
        <w:rPr>
          <w:rFonts w:eastAsia="仿宋_GB2312"/>
          <w:bCs/>
          <w:kern w:val="0"/>
          <w:sz w:val="32"/>
          <w:szCs w:val="32"/>
          <w:shd w:val="clear" w:color="auto" w:fill="FFFFFF"/>
        </w:rPr>
      </w:pPr>
      <w:r>
        <w:rPr>
          <w:rFonts w:eastAsia="仿宋_GB2312" w:hint="eastAsia"/>
          <w:bCs/>
          <w:kern w:val="0"/>
          <w:sz w:val="32"/>
          <w:szCs w:val="32"/>
          <w:shd w:val="clear" w:color="auto" w:fill="FFFFFF"/>
        </w:rPr>
        <w:t>《移动商城销售内容发布机制》</w:t>
      </w:r>
    </w:p>
    <w:p w:rsidR="00EF60DC" w:rsidRDefault="00A11D47">
      <w:pPr>
        <w:pStyle w:val="2"/>
        <w:spacing w:before="0" w:after="0" w:line="240" w:lineRule="auto"/>
        <w:rPr>
          <w:rFonts w:ascii="Times New Roman" w:eastAsia="仿宋_GB2312" w:hAnsi="Times New Roman"/>
        </w:rPr>
      </w:pPr>
      <w:r>
        <w:rPr>
          <w:rFonts w:ascii="Times New Roman" w:eastAsia="仿宋_GB2312" w:hAnsi="Times New Roman"/>
        </w:rPr>
        <w:t xml:space="preserve">4.2 </w:t>
      </w:r>
      <w:r>
        <w:rPr>
          <w:rFonts w:ascii="Times New Roman" w:eastAsia="仿宋_GB2312" w:hAnsi="Times New Roman"/>
        </w:rPr>
        <w:t>应急管理措施介绍</w:t>
      </w:r>
      <w:bookmarkEnd w:id="70"/>
    </w:p>
    <w:p w:rsidR="00E15721" w:rsidRPr="004F218B" w:rsidRDefault="00E15721" w:rsidP="00E15721">
      <w:pPr>
        <w:widowControl/>
        <w:shd w:val="clear" w:color="auto" w:fill="FFFFFF"/>
        <w:spacing w:line="560" w:lineRule="exact"/>
        <w:ind w:leftChars="100" w:left="210" w:firstLine="600"/>
        <w:rPr>
          <w:rFonts w:ascii="仿宋_GB2312" w:eastAsia="仿宋_GB2312"/>
          <w:bCs/>
          <w:color w:val="000000"/>
          <w:kern w:val="0"/>
          <w:sz w:val="32"/>
          <w:szCs w:val="32"/>
          <w:shd w:val="clear" w:color="auto" w:fill="FFFFFF"/>
        </w:rPr>
      </w:pPr>
      <w:bookmarkStart w:id="73" w:name="_Toc525288143"/>
      <w:r w:rsidRPr="004F218B">
        <w:rPr>
          <w:rFonts w:ascii="仿宋_GB2312" w:eastAsia="仿宋_GB2312" w:hint="eastAsia"/>
          <w:bCs/>
          <w:color w:val="000000"/>
          <w:kern w:val="0"/>
          <w:sz w:val="32"/>
          <w:szCs w:val="32"/>
          <w:shd w:val="clear" w:color="auto" w:fill="FFFFFF"/>
        </w:rPr>
        <w:t>中移信息制定了《中移信息技术有限公司安全应急保障管理办法》，根据安全事件级别，确立响应时限要求，安全事件上报要求，三级及以上事件信息及时上报工信部和当地的通管局，四级安全事件不上报；三级安全事件在事件处理完毕后24小时内上报；二级安全事件在4小时内上报；一级安全事件在1小时内上报。重大保障期间必须对网站系统实现7*24小时网</w:t>
      </w:r>
      <w:r w:rsidRPr="004F218B">
        <w:rPr>
          <w:rFonts w:ascii="仿宋_GB2312" w:eastAsia="仿宋_GB2312" w:hint="eastAsia"/>
          <w:bCs/>
          <w:color w:val="000000"/>
          <w:kern w:val="0"/>
          <w:sz w:val="32"/>
          <w:szCs w:val="32"/>
          <w:shd w:val="clear" w:color="auto" w:fill="FFFFFF"/>
        </w:rPr>
        <w:lastRenderedPageBreak/>
        <w:t>站安全监测，对网站出口流量数据做到7*24小时的实时监控和回溯能力。重大保障期间应安排专业的安全服务人员现场安全值守，通过合理使用安全管理中心及其他安全设备，对系统的安全状态进行监控，并根据实际环境完善安全管理平台及其他安全设备的告警规则，通过合理的规则配置，及时发现正在发生的安全事件以及现有潜在的安全风险，并及时定位问题，处理问题。</w:t>
      </w:r>
    </w:p>
    <w:p w:rsidR="00EF60DC" w:rsidRDefault="00A11D47">
      <w:pPr>
        <w:pStyle w:val="2"/>
        <w:spacing w:before="0" w:after="0" w:line="240" w:lineRule="auto"/>
        <w:rPr>
          <w:rFonts w:ascii="Times New Roman" w:eastAsia="仿宋_GB2312" w:hAnsi="Times New Roman"/>
        </w:rPr>
      </w:pPr>
      <w:r>
        <w:rPr>
          <w:rFonts w:ascii="Times New Roman" w:eastAsia="仿宋_GB2312" w:hAnsi="Times New Roman"/>
        </w:rPr>
        <w:t xml:space="preserve">4.3 </w:t>
      </w:r>
      <w:r>
        <w:rPr>
          <w:rFonts w:ascii="Times New Roman" w:eastAsia="仿宋_GB2312" w:hAnsi="Times New Roman"/>
        </w:rPr>
        <w:t>安全保障能力分析表</w:t>
      </w:r>
      <w:bookmarkEnd w:id="73"/>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992"/>
        <w:gridCol w:w="3492"/>
        <w:gridCol w:w="1558"/>
        <w:gridCol w:w="2267"/>
      </w:tblGrid>
      <w:tr w:rsidR="00EF60DC">
        <w:trPr>
          <w:trHeight w:val="495"/>
          <w:jc w:val="center"/>
        </w:trPr>
        <w:tc>
          <w:tcPr>
            <w:tcW w:w="729"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hint="eastAsia"/>
                <w:b/>
                <w:bCs/>
                <w:color w:val="000000"/>
                <w:kern w:val="0"/>
                <w:sz w:val="18"/>
                <w:szCs w:val="18"/>
              </w:rPr>
              <w:t>保障能力类型</w:t>
            </w:r>
          </w:p>
        </w:tc>
        <w:tc>
          <w:tcPr>
            <w:tcW w:w="992"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BZ</w:t>
            </w:r>
            <w:r>
              <w:rPr>
                <w:rFonts w:eastAsia="微软雅黑"/>
                <w:b/>
                <w:bCs/>
                <w:color w:val="000000"/>
                <w:kern w:val="0"/>
                <w:sz w:val="18"/>
                <w:szCs w:val="18"/>
              </w:rPr>
              <w:t>编号</w:t>
            </w:r>
          </w:p>
        </w:tc>
        <w:tc>
          <w:tcPr>
            <w:tcW w:w="3492"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企业保障能力评估要点</w:t>
            </w:r>
          </w:p>
        </w:tc>
        <w:tc>
          <w:tcPr>
            <w:tcW w:w="1558"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b/>
                <w:bCs/>
                <w:color w:val="000000"/>
                <w:kern w:val="0"/>
                <w:sz w:val="18"/>
                <w:szCs w:val="18"/>
              </w:rPr>
              <w:t>评估意见</w:t>
            </w:r>
          </w:p>
        </w:tc>
        <w:tc>
          <w:tcPr>
            <w:tcW w:w="2267" w:type="dxa"/>
            <w:shd w:val="clear" w:color="000000" w:fill="C0C0C0"/>
            <w:vAlign w:val="center"/>
          </w:tcPr>
          <w:p w:rsidR="00EF60DC" w:rsidRDefault="00A11D47">
            <w:pPr>
              <w:widowControl/>
              <w:jc w:val="center"/>
              <w:rPr>
                <w:rFonts w:eastAsia="微软雅黑"/>
                <w:b/>
                <w:bCs/>
                <w:color w:val="000000"/>
                <w:kern w:val="0"/>
                <w:sz w:val="18"/>
                <w:szCs w:val="18"/>
              </w:rPr>
            </w:pPr>
            <w:r>
              <w:rPr>
                <w:rFonts w:eastAsia="微软雅黑" w:hint="eastAsia"/>
                <w:b/>
                <w:bCs/>
                <w:color w:val="000000"/>
                <w:kern w:val="0"/>
                <w:sz w:val="18"/>
                <w:szCs w:val="18"/>
              </w:rPr>
              <w:t>评估记录</w:t>
            </w:r>
          </w:p>
        </w:tc>
      </w:tr>
      <w:tr w:rsidR="00EF60DC">
        <w:trPr>
          <w:trHeight w:val="588"/>
          <w:jc w:val="center"/>
        </w:trPr>
        <w:tc>
          <w:tcPr>
            <w:tcW w:w="729" w:type="dxa"/>
            <w:vMerge w:val="restart"/>
            <w:vAlign w:val="center"/>
          </w:tcPr>
          <w:p w:rsidR="00EF60DC" w:rsidRDefault="00A11D47">
            <w:pPr>
              <w:jc w:val="center"/>
            </w:pPr>
            <w:r>
              <w:rPr>
                <w:rFonts w:hint="eastAsia"/>
              </w:rPr>
              <w:t>业务应用安全保障</w:t>
            </w:r>
          </w:p>
          <w:p w:rsidR="00EF60DC" w:rsidRDefault="00EF60DC">
            <w:pPr>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01-BZ-01</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评估人员通过人员访谈、文件审查等方式，了解是否建立了业务上线前、或用户规模发生较大变化时及时开展评估工作的管理制度，并查看历史评估报告。</w:t>
            </w:r>
          </w:p>
        </w:tc>
        <w:tc>
          <w:tcPr>
            <w:tcW w:w="1558" w:type="dxa"/>
            <w:shd w:val="clear" w:color="auto" w:fill="auto"/>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建立了业务上线前、或用户规模发生较大变化时及时开展评估工作的管理制度</w:t>
            </w:r>
            <w:r w:rsidR="00911C8A">
              <w:rPr>
                <w:rFonts w:eastAsia="微软雅黑" w:hint="eastAsia"/>
                <w:color w:val="000000"/>
                <w:kern w:val="0"/>
                <w:sz w:val="18"/>
                <w:szCs w:val="18"/>
              </w:rPr>
              <w:t>，且是初次评估</w:t>
            </w:r>
          </w:p>
        </w:tc>
      </w:tr>
      <w:tr w:rsidR="00EF60DC">
        <w:trPr>
          <w:trHeight w:val="487"/>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01-BZ-02</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评估人员通过人员访谈、文件审查等方式，了解是否建立了业务上线前、或用户规模、或业务功能</w:t>
            </w:r>
            <w:r>
              <w:rPr>
                <w:rFonts w:eastAsia="微软雅黑" w:hint="eastAsia"/>
                <w:color w:val="000000"/>
                <w:kern w:val="0"/>
                <w:sz w:val="18"/>
                <w:szCs w:val="18"/>
              </w:rPr>
              <w:t>、或基础资源配置、或技术实现方式</w:t>
            </w:r>
            <w:r>
              <w:rPr>
                <w:rFonts w:eastAsia="微软雅黑"/>
                <w:color w:val="000000"/>
                <w:kern w:val="0"/>
                <w:sz w:val="18"/>
                <w:szCs w:val="18"/>
              </w:rPr>
              <w:t>发生较大变化时及时开展评估工作的管理制度，并查看评估报告。</w:t>
            </w:r>
          </w:p>
        </w:tc>
        <w:tc>
          <w:tcPr>
            <w:tcW w:w="1558" w:type="dxa"/>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建立了业务上线前、或用户规模、或业务功能</w:t>
            </w:r>
            <w:r>
              <w:rPr>
                <w:rFonts w:eastAsia="微软雅黑" w:hint="eastAsia"/>
                <w:color w:val="000000"/>
                <w:kern w:val="0"/>
                <w:sz w:val="18"/>
                <w:szCs w:val="18"/>
              </w:rPr>
              <w:t>、或基础资源配置、或技术实现方式</w:t>
            </w:r>
            <w:r>
              <w:rPr>
                <w:rFonts w:eastAsia="微软雅黑"/>
                <w:color w:val="000000"/>
                <w:kern w:val="0"/>
                <w:sz w:val="18"/>
                <w:szCs w:val="18"/>
              </w:rPr>
              <w:t>发生较大变化时及时开展评估工作的管理制度</w:t>
            </w:r>
            <w:r w:rsidR="00911C8A">
              <w:rPr>
                <w:rFonts w:eastAsia="微软雅黑" w:hint="eastAsia"/>
                <w:color w:val="000000"/>
                <w:kern w:val="0"/>
                <w:sz w:val="18"/>
                <w:szCs w:val="18"/>
              </w:rPr>
              <w:t>，且是初次评估</w:t>
            </w:r>
          </w:p>
        </w:tc>
      </w:tr>
      <w:tr w:rsidR="00EF60DC">
        <w:trPr>
          <w:trHeight w:val="726"/>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w:t>
            </w:r>
            <w:r>
              <w:rPr>
                <w:rFonts w:hint="eastAsia"/>
                <w:color w:val="000000"/>
                <w:sz w:val="18"/>
                <w:szCs w:val="18"/>
              </w:rPr>
              <w:t>3</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评估人员通过使用验证，针对存在信息发布功能的业务，完成一次用户注册操作，确认是否在注册环节要求用户提供真实身份信息，并通过短信等方式进行验证。</w:t>
            </w:r>
          </w:p>
        </w:tc>
        <w:tc>
          <w:tcPr>
            <w:tcW w:w="1558" w:type="dxa"/>
            <w:shd w:val="clear" w:color="auto" w:fill="auto"/>
            <w:vAlign w:val="center"/>
          </w:tcPr>
          <w:p w:rsidR="00EF60DC" w:rsidRPr="00397753" w:rsidRDefault="00397753" w:rsidP="00397753">
            <w:pPr>
              <w:widowControl/>
              <w:jc w:val="center"/>
              <w:rPr>
                <w:rFonts w:eastAsia="微软雅黑"/>
                <w:color w:val="FF0000"/>
                <w:kern w:val="0"/>
                <w:sz w:val="18"/>
                <w:szCs w:val="18"/>
              </w:rPr>
            </w:pPr>
            <w:r w:rsidRPr="00397753">
              <w:rPr>
                <w:rFonts w:eastAsia="微软雅黑" w:hint="eastAsia"/>
                <w:color w:val="FF0000"/>
                <w:kern w:val="0"/>
                <w:sz w:val="18"/>
                <w:szCs w:val="18"/>
              </w:rPr>
              <w:t>不合格</w:t>
            </w:r>
          </w:p>
        </w:tc>
        <w:tc>
          <w:tcPr>
            <w:tcW w:w="2267" w:type="dxa"/>
            <w:vAlign w:val="center"/>
          </w:tcPr>
          <w:p w:rsidR="00EF60DC" w:rsidRPr="00911C8A" w:rsidRDefault="00182137" w:rsidP="00182137">
            <w:pPr>
              <w:widowControl/>
              <w:jc w:val="center"/>
              <w:rPr>
                <w:rFonts w:eastAsia="微软雅黑"/>
                <w:b/>
                <w:i/>
                <w:color w:val="FF0000"/>
                <w:kern w:val="0"/>
                <w:sz w:val="18"/>
                <w:szCs w:val="18"/>
              </w:rPr>
            </w:pPr>
            <w:r>
              <w:rPr>
                <w:rFonts w:eastAsia="微软雅黑" w:hint="eastAsia"/>
                <w:color w:val="000000"/>
                <w:kern w:val="0"/>
                <w:sz w:val="18"/>
                <w:szCs w:val="18"/>
              </w:rPr>
              <w:t>商城服务子系统工作台账户为电子渠道统一用户管理平台分配的账号，不提供用户注册</w:t>
            </w:r>
            <w:r w:rsidR="00397753">
              <w:rPr>
                <w:rFonts w:eastAsia="微软雅黑" w:hint="eastAsia"/>
                <w:color w:val="000000"/>
                <w:kern w:val="0"/>
                <w:sz w:val="18"/>
                <w:szCs w:val="18"/>
              </w:rPr>
              <w:t>。</w:t>
            </w:r>
            <w:r w:rsidR="00397753" w:rsidRPr="00397753">
              <w:rPr>
                <w:rFonts w:eastAsia="微软雅黑" w:hint="eastAsia"/>
                <w:color w:val="FF0000"/>
                <w:kern w:val="0"/>
                <w:sz w:val="18"/>
                <w:szCs w:val="18"/>
              </w:rPr>
              <w:t>商城</w:t>
            </w:r>
            <w:r w:rsidR="00397753" w:rsidRPr="00397753">
              <w:rPr>
                <w:rFonts w:eastAsia="微软雅黑"/>
                <w:color w:val="FF0000"/>
                <w:kern w:val="0"/>
                <w:sz w:val="18"/>
                <w:szCs w:val="18"/>
              </w:rPr>
              <w:t>销售</w:t>
            </w:r>
            <w:r w:rsidR="00397753" w:rsidRPr="00397753">
              <w:rPr>
                <w:rFonts w:eastAsia="微软雅黑" w:hint="eastAsia"/>
                <w:color w:val="FF0000"/>
                <w:kern w:val="0"/>
                <w:sz w:val="18"/>
                <w:szCs w:val="18"/>
              </w:rPr>
              <w:t>子系统</w:t>
            </w:r>
            <w:r w:rsidR="00397753" w:rsidRPr="00397753">
              <w:rPr>
                <w:rFonts w:eastAsia="微软雅黑"/>
                <w:color w:val="FF0000"/>
                <w:kern w:val="0"/>
                <w:sz w:val="18"/>
                <w:szCs w:val="18"/>
              </w:rPr>
              <w:t>开放了互联网用户注册，使用邮箱验证即可注册成功，无需绑定手机号</w:t>
            </w:r>
          </w:p>
        </w:tc>
      </w:tr>
      <w:tr w:rsidR="00EF60DC">
        <w:trPr>
          <w:trHeight w:val="343"/>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w:t>
            </w:r>
            <w:r>
              <w:rPr>
                <w:rFonts w:hint="eastAsia"/>
                <w:color w:val="000000"/>
                <w:sz w:val="18"/>
                <w:szCs w:val="18"/>
              </w:rPr>
              <w:t>4</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评估人员通过演示查验方式，模拟普通用户变更身份相关信息（如手机号码等），查看是否进行验证。</w:t>
            </w:r>
          </w:p>
        </w:tc>
        <w:tc>
          <w:tcPr>
            <w:tcW w:w="1558" w:type="dxa"/>
            <w:shd w:val="clear" w:color="auto" w:fill="auto"/>
            <w:vAlign w:val="center"/>
          </w:tcPr>
          <w:p w:rsidR="00EF60DC" w:rsidRDefault="00321F5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EF60DC" w:rsidRDefault="00C82D70" w:rsidP="00C82D70">
            <w:pPr>
              <w:widowControl/>
              <w:jc w:val="center"/>
              <w:rPr>
                <w:rFonts w:eastAsia="微软雅黑"/>
                <w:i/>
                <w:color w:val="FF0000"/>
                <w:kern w:val="0"/>
                <w:sz w:val="18"/>
                <w:szCs w:val="18"/>
              </w:rPr>
            </w:pPr>
            <w:r w:rsidRPr="00C82D70">
              <w:rPr>
                <w:rFonts w:eastAsia="微软雅黑" w:hint="eastAsia"/>
                <w:kern w:val="0"/>
                <w:sz w:val="18"/>
                <w:szCs w:val="18"/>
              </w:rPr>
              <w:t>不提供普通用户变更身份信息</w:t>
            </w:r>
          </w:p>
        </w:tc>
      </w:tr>
      <w:tr w:rsidR="00EF60DC">
        <w:trPr>
          <w:trHeight w:val="423"/>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w:t>
            </w:r>
            <w:r>
              <w:rPr>
                <w:rFonts w:hint="eastAsia"/>
                <w:color w:val="000000"/>
                <w:sz w:val="18"/>
                <w:szCs w:val="18"/>
              </w:rPr>
              <w:t>5</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评估人员需查看系统后台记录，是否留存用户身份信息变更日志记录及日志记录内容。</w:t>
            </w:r>
          </w:p>
        </w:tc>
        <w:tc>
          <w:tcPr>
            <w:tcW w:w="1558" w:type="dxa"/>
            <w:shd w:val="clear" w:color="auto" w:fill="auto"/>
            <w:vAlign w:val="center"/>
          </w:tcPr>
          <w:p w:rsidR="00EF60DC" w:rsidRDefault="00321F5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EF60DC" w:rsidRDefault="00C82D70">
            <w:pPr>
              <w:widowControl/>
              <w:jc w:val="center"/>
              <w:rPr>
                <w:rFonts w:eastAsia="微软雅黑"/>
                <w:i/>
                <w:color w:val="FF0000"/>
                <w:kern w:val="0"/>
                <w:sz w:val="18"/>
                <w:szCs w:val="18"/>
              </w:rPr>
            </w:pPr>
            <w:r w:rsidRPr="00C82D70">
              <w:rPr>
                <w:rFonts w:eastAsia="微软雅黑" w:hint="eastAsia"/>
                <w:kern w:val="0"/>
                <w:sz w:val="18"/>
                <w:szCs w:val="18"/>
              </w:rPr>
              <w:t>不提供用户身份信息变更</w:t>
            </w:r>
          </w:p>
        </w:tc>
      </w:tr>
      <w:tr w:rsidR="00EF60DC">
        <w:trPr>
          <w:trHeight w:val="489"/>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w:t>
            </w:r>
            <w:r>
              <w:rPr>
                <w:rFonts w:hint="eastAsia"/>
                <w:color w:val="000000"/>
                <w:sz w:val="18"/>
                <w:szCs w:val="18"/>
              </w:rPr>
              <w:t>6</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评估人员通过测试验证的方式，访问应用的登录界面，查看登录时是否采用人机交互验证策略和机制。</w:t>
            </w:r>
          </w:p>
        </w:tc>
        <w:tc>
          <w:tcPr>
            <w:tcW w:w="1558" w:type="dxa"/>
            <w:shd w:val="clear" w:color="auto" w:fill="auto"/>
            <w:vAlign w:val="center"/>
          </w:tcPr>
          <w:p w:rsidR="00EF60DC" w:rsidRDefault="00CE4583">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rsidR="00EF60DC" w:rsidRDefault="00C54055" w:rsidP="00C82D70">
            <w:pPr>
              <w:widowControl/>
              <w:jc w:val="center"/>
              <w:rPr>
                <w:rFonts w:eastAsia="微软雅黑"/>
                <w:i/>
                <w:color w:val="FF0000"/>
                <w:kern w:val="0"/>
                <w:sz w:val="18"/>
                <w:szCs w:val="18"/>
              </w:rPr>
            </w:pPr>
            <w:r w:rsidRPr="00C54055">
              <w:rPr>
                <w:rFonts w:eastAsia="微软雅黑" w:hint="eastAsia"/>
                <w:kern w:val="0"/>
                <w:sz w:val="18"/>
                <w:szCs w:val="18"/>
              </w:rPr>
              <w:t>登录</w:t>
            </w:r>
            <w:r w:rsidR="00C82D70">
              <w:rPr>
                <w:rFonts w:eastAsia="微软雅黑" w:hint="eastAsia"/>
                <w:kern w:val="0"/>
                <w:sz w:val="18"/>
                <w:szCs w:val="18"/>
              </w:rPr>
              <w:t>移动集团手厅或网厅的中国移动</w:t>
            </w:r>
            <w:r w:rsidRPr="00C54055">
              <w:rPr>
                <w:rFonts w:eastAsia="微软雅黑" w:hint="eastAsia"/>
                <w:kern w:val="0"/>
                <w:sz w:val="18"/>
                <w:szCs w:val="18"/>
              </w:rPr>
              <w:t>手机用户可直接进行访问，</w:t>
            </w:r>
            <w:r>
              <w:rPr>
                <w:rFonts w:eastAsia="微软雅黑" w:hint="eastAsia"/>
                <w:kern w:val="0"/>
                <w:sz w:val="18"/>
                <w:szCs w:val="18"/>
              </w:rPr>
              <w:t>无需单独在</w:t>
            </w:r>
            <w:r>
              <w:rPr>
                <w:rFonts w:eastAsia="微软雅黑" w:hint="eastAsia"/>
                <w:kern w:val="0"/>
                <w:sz w:val="18"/>
                <w:szCs w:val="18"/>
              </w:rPr>
              <w:lastRenderedPageBreak/>
              <w:t>该业务进行登录</w:t>
            </w:r>
            <w:r w:rsidR="00CE4583">
              <w:rPr>
                <w:rFonts w:eastAsia="微软雅黑" w:hint="eastAsia"/>
                <w:kern w:val="0"/>
                <w:sz w:val="18"/>
                <w:szCs w:val="18"/>
              </w:rPr>
              <w:t>；登录网页或触屏版的用户通过手机验证码登录。商城互联网用户通过用户名密码</w:t>
            </w:r>
            <w:r w:rsidR="00397753">
              <w:rPr>
                <w:rFonts w:eastAsia="微软雅黑" w:hint="eastAsia"/>
                <w:kern w:val="0"/>
                <w:sz w:val="18"/>
                <w:szCs w:val="18"/>
              </w:rPr>
              <w:t>图片验证码</w:t>
            </w:r>
            <w:r w:rsidR="00CE4583">
              <w:rPr>
                <w:rFonts w:eastAsia="微软雅黑" w:hint="eastAsia"/>
                <w:kern w:val="0"/>
                <w:sz w:val="18"/>
                <w:szCs w:val="18"/>
              </w:rPr>
              <w:t>登录</w:t>
            </w:r>
          </w:p>
        </w:tc>
      </w:tr>
      <w:tr w:rsidR="00EF60DC">
        <w:trPr>
          <w:trHeight w:val="569"/>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w:t>
            </w:r>
            <w:r>
              <w:rPr>
                <w:rFonts w:hint="eastAsia"/>
                <w:color w:val="000000"/>
                <w:sz w:val="18"/>
                <w:szCs w:val="18"/>
              </w:rPr>
              <w:t>7</w:t>
            </w:r>
          </w:p>
        </w:tc>
        <w:tc>
          <w:tcPr>
            <w:tcW w:w="3492" w:type="dxa"/>
            <w:shd w:val="clear" w:color="auto" w:fill="auto"/>
            <w:vAlign w:val="center"/>
          </w:tcPr>
          <w:p w:rsidR="00EF60DC" w:rsidRPr="00C54055" w:rsidRDefault="00A11D47">
            <w:pPr>
              <w:widowControl/>
              <w:jc w:val="center"/>
              <w:rPr>
                <w:rFonts w:eastAsia="微软雅黑"/>
                <w:color w:val="000000"/>
                <w:kern w:val="0"/>
                <w:sz w:val="18"/>
                <w:szCs w:val="18"/>
              </w:rPr>
            </w:pPr>
            <w:r w:rsidRPr="00C54055">
              <w:rPr>
                <w:rFonts w:eastAsia="微软雅黑"/>
                <w:color w:val="000000"/>
                <w:kern w:val="0"/>
                <w:sz w:val="18"/>
                <w:szCs w:val="18"/>
              </w:rPr>
              <w:t>评估人员通过测试验证的方式，使用网络抓包分析工具抓取登录数据包，查看是否在登录操作的通信过程中是否采用</w:t>
            </w:r>
            <w:r w:rsidRPr="00C54055">
              <w:rPr>
                <w:rFonts w:eastAsia="微软雅黑"/>
                <w:color w:val="000000"/>
                <w:kern w:val="0"/>
                <w:sz w:val="18"/>
                <w:szCs w:val="18"/>
              </w:rPr>
              <w:t>SSL/TLS</w:t>
            </w:r>
            <w:r w:rsidRPr="00C54055">
              <w:rPr>
                <w:rFonts w:eastAsia="微软雅黑"/>
                <w:color w:val="000000"/>
                <w:kern w:val="0"/>
                <w:sz w:val="18"/>
                <w:szCs w:val="18"/>
              </w:rPr>
              <w:t>协议或者其他加密</w:t>
            </w:r>
            <w:r w:rsidRPr="00C54055">
              <w:rPr>
                <w:rFonts w:eastAsia="微软雅黑" w:hint="eastAsia"/>
                <w:color w:val="000000"/>
                <w:kern w:val="0"/>
                <w:sz w:val="18"/>
                <w:szCs w:val="18"/>
              </w:rPr>
              <w:t>协议或方法</w:t>
            </w:r>
            <w:r w:rsidRPr="00C54055">
              <w:rPr>
                <w:rFonts w:eastAsia="微软雅黑"/>
                <w:color w:val="000000"/>
                <w:kern w:val="0"/>
                <w:sz w:val="18"/>
                <w:szCs w:val="18"/>
              </w:rPr>
              <w:t>确保用户密码的传输安全。</w:t>
            </w:r>
          </w:p>
        </w:tc>
        <w:tc>
          <w:tcPr>
            <w:tcW w:w="1558" w:type="dxa"/>
            <w:shd w:val="clear" w:color="auto" w:fill="auto"/>
            <w:vAlign w:val="center"/>
          </w:tcPr>
          <w:p w:rsidR="00EF60DC" w:rsidRPr="00CE4583" w:rsidRDefault="00CE4583">
            <w:pPr>
              <w:widowControl/>
              <w:jc w:val="center"/>
              <w:rPr>
                <w:rFonts w:eastAsia="微软雅黑"/>
                <w:color w:val="FF0000"/>
                <w:kern w:val="0"/>
                <w:sz w:val="18"/>
                <w:szCs w:val="18"/>
              </w:rPr>
            </w:pPr>
            <w:r w:rsidRPr="00CE4583">
              <w:rPr>
                <w:rFonts w:eastAsia="微软雅黑" w:hint="eastAsia"/>
                <w:color w:val="FF0000"/>
                <w:kern w:val="0"/>
                <w:sz w:val="18"/>
                <w:szCs w:val="18"/>
              </w:rPr>
              <w:t>不合格</w:t>
            </w:r>
          </w:p>
        </w:tc>
        <w:tc>
          <w:tcPr>
            <w:tcW w:w="2267" w:type="dxa"/>
            <w:vAlign w:val="center"/>
          </w:tcPr>
          <w:p w:rsidR="00EF60DC" w:rsidRPr="00C54055" w:rsidRDefault="00C82D70" w:rsidP="00CE4583">
            <w:pPr>
              <w:widowControl/>
              <w:jc w:val="center"/>
              <w:rPr>
                <w:rFonts w:eastAsia="微软雅黑"/>
                <w:color w:val="000000"/>
                <w:kern w:val="0"/>
                <w:sz w:val="18"/>
                <w:szCs w:val="18"/>
              </w:rPr>
            </w:pPr>
            <w:r>
              <w:rPr>
                <w:rFonts w:eastAsia="微软雅黑" w:hint="eastAsia"/>
                <w:kern w:val="0"/>
                <w:sz w:val="18"/>
                <w:szCs w:val="18"/>
              </w:rPr>
              <w:t>中国移动</w:t>
            </w:r>
            <w:r w:rsidR="00C54055" w:rsidRPr="00C54055">
              <w:rPr>
                <w:rFonts w:eastAsia="微软雅黑" w:hint="eastAsia"/>
                <w:kern w:val="0"/>
                <w:sz w:val="18"/>
                <w:szCs w:val="18"/>
              </w:rPr>
              <w:t>手机用户可直接</w:t>
            </w:r>
            <w:r w:rsidR="00CE4583">
              <w:rPr>
                <w:rFonts w:eastAsia="微软雅黑" w:hint="eastAsia"/>
                <w:kern w:val="0"/>
                <w:sz w:val="18"/>
                <w:szCs w:val="18"/>
              </w:rPr>
              <w:t>通过短信验证码</w:t>
            </w:r>
            <w:r w:rsidR="00C54055" w:rsidRPr="00C54055">
              <w:rPr>
                <w:rFonts w:eastAsia="微软雅黑" w:hint="eastAsia"/>
                <w:kern w:val="0"/>
                <w:sz w:val="18"/>
                <w:szCs w:val="18"/>
              </w:rPr>
              <w:t>进行访问，</w:t>
            </w:r>
            <w:r w:rsidR="00CE4583">
              <w:rPr>
                <w:rFonts w:eastAsia="微软雅黑" w:hint="eastAsia"/>
                <w:kern w:val="0"/>
                <w:sz w:val="18"/>
                <w:szCs w:val="18"/>
              </w:rPr>
              <w:t>互联网用户</w:t>
            </w:r>
            <w:r w:rsidR="00C54055">
              <w:rPr>
                <w:rFonts w:eastAsia="微软雅黑" w:hint="eastAsia"/>
                <w:kern w:val="0"/>
                <w:sz w:val="18"/>
                <w:szCs w:val="18"/>
              </w:rPr>
              <w:t>登录或输入用户密码</w:t>
            </w:r>
            <w:r w:rsidR="00CE4583">
              <w:rPr>
                <w:rFonts w:eastAsia="微软雅黑" w:hint="eastAsia"/>
                <w:kern w:val="0"/>
                <w:sz w:val="18"/>
                <w:szCs w:val="18"/>
              </w:rPr>
              <w:t>，用户登录为加密传输；</w:t>
            </w:r>
            <w:r w:rsidR="00CE4583" w:rsidRPr="00CE4583">
              <w:rPr>
                <w:rFonts w:eastAsia="微软雅黑" w:hint="eastAsia"/>
                <w:color w:val="FF0000"/>
                <w:kern w:val="0"/>
                <w:sz w:val="18"/>
                <w:szCs w:val="18"/>
              </w:rPr>
              <w:t>但商城服务子系统工作台</w:t>
            </w:r>
            <w:r w:rsidR="00CE4583">
              <w:rPr>
                <w:rFonts w:eastAsia="微软雅黑" w:hint="eastAsia"/>
                <w:color w:val="FF0000"/>
                <w:kern w:val="0"/>
                <w:sz w:val="18"/>
                <w:szCs w:val="18"/>
              </w:rPr>
              <w:t>操作</w:t>
            </w:r>
            <w:r w:rsidR="00CE4583" w:rsidRPr="00CE4583">
              <w:rPr>
                <w:rFonts w:eastAsia="微软雅黑" w:hint="eastAsia"/>
                <w:color w:val="FF0000"/>
                <w:kern w:val="0"/>
                <w:sz w:val="18"/>
                <w:szCs w:val="18"/>
              </w:rPr>
              <w:t>员登录</w:t>
            </w:r>
            <w:r w:rsidR="00CE4583">
              <w:rPr>
                <w:rFonts w:eastAsia="微软雅黑" w:hint="eastAsia"/>
                <w:color w:val="FF0000"/>
                <w:kern w:val="0"/>
                <w:sz w:val="18"/>
                <w:szCs w:val="18"/>
              </w:rPr>
              <w:t>过程</w:t>
            </w:r>
            <w:r w:rsidR="00CE4583" w:rsidRPr="00CE4583">
              <w:rPr>
                <w:rFonts w:eastAsia="微软雅黑" w:hint="eastAsia"/>
                <w:color w:val="FF0000"/>
                <w:kern w:val="0"/>
                <w:sz w:val="18"/>
                <w:szCs w:val="18"/>
              </w:rPr>
              <w:t>为明文传输</w:t>
            </w:r>
          </w:p>
        </w:tc>
      </w:tr>
      <w:tr w:rsidR="00EF60DC">
        <w:trPr>
          <w:trHeight w:val="185"/>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01-BZ-0</w:t>
            </w:r>
            <w:r>
              <w:rPr>
                <w:rFonts w:hint="eastAsia"/>
                <w:color w:val="000000"/>
                <w:sz w:val="18"/>
                <w:szCs w:val="18"/>
              </w:rPr>
              <w:t>8</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评估人员通过测试验证的方式，使用网页分析工具查看是否在</w:t>
            </w:r>
            <w:r>
              <w:rPr>
                <w:rFonts w:eastAsia="微软雅黑"/>
                <w:color w:val="000000"/>
                <w:kern w:val="0"/>
                <w:sz w:val="18"/>
                <w:szCs w:val="18"/>
              </w:rPr>
              <w:t>COOKIE</w:t>
            </w:r>
            <w:r>
              <w:rPr>
                <w:rFonts w:eastAsia="微软雅黑"/>
                <w:color w:val="000000"/>
                <w:kern w:val="0"/>
                <w:sz w:val="18"/>
                <w:szCs w:val="18"/>
              </w:rPr>
              <w:t>中保存用户密码。</w:t>
            </w:r>
          </w:p>
        </w:tc>
        <w:tc>
          <w:tcPr>
            <w:tcW w:w="1558" w:type="dxa"/>
            <w:shd w:val="clear" w:color="auto" w:fill="auto"/>
            <w:vAlign w:val="center"/>
          </w:tcPr>
          <w:p w:rsidR="00EF60DC" w:rsidRDefault="00CE4583">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rsidR="00EF60DC" w:rsidRDefault="00CE4583" w:rsidP="00CE4583">
            <w:pPr>
              <w:widowControl/>
              <w:jc w:val="center"/>
              <w:rPr>
                <w:rFonts w:eastAsia="微软雅黑"/>
                <w:i/>
                <w:color w:val="FF0000"/>
                <w:kern w:val="0"/>
                <w:sz w:val="18"/>
                <w:szCs w:val="18"/>
              </w:rPr>
            </w:pPr>
            <w:r>
              <w:rPr>
                <w:rFonts w:eastAsia="微软雅黑" w:hint="eastAsia"/>
                <w:kern w:val="0"/>
                <w:sz w:val="18"/>
                <w:szCs w:val="18"/>
              </w:rPr>
              <w:t>未保存用户密码</w:t>
            </w:r>
          </w:p>
        </w:tc>
      </w:tr>
      <w:tr w:rsidR="00EF60DC">
        <w:trPr>
          <w:trHeight w:val="345"/>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w:t>
            </w:r>
            <w:r>
              <w:rPr>
                <w:rFonts w:hint="eastAsia"/>
                <w:color w:val="000000"/>
                <w:sz w:val="18"/>
                <w:szCs w:val="18"/>
              </w:rPr>
              <w:t>09</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评估人员通过测试验证的方式，检查是否存在用户弱口令。</w:t>
            </w:r>
          </w:p>
        </w:tc>
        <w:tc>
          <w:tcPr>
            <w:tcW w:w="1558" w:type="dxa"/>
            <w:shd w:val="clear" w:color="auto" w:fill="auto"/>
            <w:vAlign w:val="center"/>
          </w:tcPr>
          <w:p w:rsidR="00EF60DC" w:rsidRDefault="00CE4583">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rsidR="00EF60DC" w:rsidRPr="00CE4583" w:rsidRDefault="00CE4583" w:rsidP="00CE4583">
            <w:pPr>
              <w:widowControl/>
              <w:jc w:val="center"/>
              <w:rPr>
                <w:rFonts w:eastAsia="微软雅黑"/>
                <w:kern w:val="0"/>
                <w:sz w:val="18"/>
                <w:szCs w:val="18"/>
              </w:rPr>
            </w:pPr>
            <w:r>
              <w:rPr>
                <w:rFonts w:eastAsia="微软雅黑" w:hint="eastAsia"/>
                <w:kern w:val="0"/>
                <w:sz w:val="18"/>
                <w:szCs w:val="18"/>
              </w:rPr>
              <w:t>未发现</w:t>
            </w:r>
            <w:r w:rsidRPr="00CE4583">
              <w:rPr>
                <w:rFonts w:eastAsia="微软雅黑" w:hint="eastAsia"/>
                <w:kern w:val="0"/>
                <w:sz w:val="18"/>
                <w:szCs w:val="18"/>
              </w:rPr>
              <w:t>弱口令</w:t>
            </w:r>
          </w:p>
        </w:tc>
      </w:tr>
      <w:tr w:rsidR="00EF60DC">
        <w:trPr>
          <w:trHeight w:val="613"/>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0</w:t>
            </w:r>
          </w:p>
        </w:tc>
        <w:tc>
          <w:tcPr>
            <w:tcW w:w="3492" w:type="dxa"/>
            <w:shd w:val="clear" w:color="auto" w:fill="auto"/>
            <w:vAlign w:val="center"/>
          </w:tcPr>
          <w:p w:rsidR="00EF60DC" w:rsidRPr="00C54055" w:rsidRDefault="00A11D47">
            <w:pPr>
              <w:widowControl/>
              <w:jc w:val="center"/>
              <w:rPr>
                <w:rFonts w:eastAsia="微软雅黑"/>
                <w:color w:val="000000"/>
                <w:kern w:val="0"/>
                <w:sz w:val="18"/>
                <w:szCs w:val="18"/>
              </w:rPr>
            </w:pPr>
            <w:r w:rsidRPr="00C54055">
              <w:rPr>
                <w:rFonts w:eastAsia="微软雅黑"/>
                <w:color w:val="000000"/>
                <w:kern w:val="0"/>
                <w:sz w:val="18"/>
                <w:szCs w:val="18"/>
              </w:rPr>
              <w:t>评估人员通过</w:t>
            </w:r>
            <w:r w:rsidRPr="00C54055">
              <w:rPr>
                <w:rFonts w:eastAsia="微软雅黑" w:hint="eastAsia"/>
                <w:color w:val="000000"/>
                <w:kern w:val="0"/>
                <w:sz w:val="18"/>
                <w:szCs w:val="18"/>
              </w:rPr>
              <w:t>访谈、日志查验或测试验证</w:t>
            </w:r>
            <w:r w:rsidRPr="00C54055">
              <w:rPr>
                <w:rFonts w:eastAsia="微软雅黑"/>
                <w:color w:val="000000"/>
                <w:kern w:val="0"/>
                <w:sz w:val="18"/>
                <w:szCs w:val="18"/>
              </w:rPr>
              <w:t>的方式，检查业务系统的身份认证失效机制是否能够按照制定的密码更换周期进行有效提示更新。</w:t>
            </w:r>
          </w:p>
        </w:tc>
        <w:tc>
          <w:tcPr>
            <w:tcW w:w="1558" w:type="dxa"/>
            <w:shd w:val="clear" w:color="auto" w:fill="auto"/>
            <w:vAlign w:val="center"/>
          </w:tcPr>
          <w:p w:rsidR="00EF60DC" w:rsidRPr="00C54055" w:rsidRDefault="00CE4583">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EF60DC" w:rsidRPr="00C82D70" w:rsidRDefault="00C82D70" w:rsidP="00CE4583">
            <w:pPr>
              <w:jc w:val="center"/>
            </w:pPr>
            <w:r w:rsidRPr="00C54055">
              <w:rPr>
                <w:rFonts w:eastAsia="微软雅黑" w:hint="eastAsia"/>
                <w:kern w:val="0"/>
                <w:sz w:val="18"/>
                <w:szCs w:val="18"/>
              </w:rPr>
              <w:t>登录</w:t>
            </w:r>
            <w:r>
              <w:rPr>
                <w:rFonts w:eastAsia="微软雅黑" w:hint="eastAsia"/>
                <w:kern w:val="0"/>
                <w:sz w:val="18"/>
                <w:szCs w:val="18"/>
              </w:rPr>
              <w:t>移动</w:t>
            </w:r>
            <w:r w:rsidRPr="00C54055">
              <w:rPr>
                <w:rFonts w:eastAsia="微软雅黑" w:hint="eastAsia"/>
                <w:kern w:val="0"/>
                <w:sz w:val="18"/>
                <w:szCs w:val="18"/>
              </w:rPr>
              <w:t>集团手厅或网厅的</w:t>
            </w:r>
            <w:r>
              <w:rPr>
                <w:rFonts w:eastAsia="微软雅黑" w:hint="eastAsia"/>
                <w:kern w:val="0"/>
                <w:sz w:val="18"/>
                <w:szCs w:val="18"/>
              </w:rPr>
              <w:t>中国移动</w:t>
            </w:r>
            <w:r w:rsidRPr="00C54055">
              <w:rPr>
                <w:rFonts w:eastAsia="微软雅黑" w:hint="eastAsia"/>
                <w:kern w:val="0"/>
                <w:sz w:val="18"/>
                <w:szCs w:val="18"/>
              </w:rPr>
              <w:t>手机用户可直接进行访问，</w:t>
            </w:r>
            <w:r>
              <w:rPr>
                <w:rFonts w:eastAsia="微软雅黑" w:hint="eastAsia"/>
                <w:kern w:val="0"/>
                <w:sz w:val="18"/>
                <w:szCs w:val="18"/>
              </w:rPr>
              <w:t>无需单独在该业务进行登录或输入用户密码</w:t>
            </w:r>
            <w:r w:rsidR="00CE4583">
              <w:rPr>
                <w:rFonts w:eastAsia="微软雅黑" w:hint="eastAsia"/>
                <w:kern w:val="0"/>
                <w:sz w:val="18"/>
                <w:szCs w:val="18"/>
              </w:rPr>
              <w:t>，登录网页版需要</w:t>
            </w:r>
            <w:r w:rsidR="007B048F">
              <w:rPr>
                <w:rFonts w:eastAsia="微软雅黑" w:hint="eastAsia"/>
                <w:kern w:val="0"/>
                <w:sz w:val="18"/>
                <w:szCs w:val="18"/>
              </w:rPr>
              <w:t>短信</w:t>
            </w:r>
            <w:r w:rsidR="00CE4583">
              <w:rPr>
                <w:rFonts w:eastAsia="微软雅黑" w:hint="eastAsia"/>
                <w:kern w:val="0"/>
                <w:sz w:val="18"/>
                <w:szCs w:val="18"/>
              </w:rPr>
              <w:t>验证码</w:t>
            </w:r>
            <w:r w:rsidR="007B048F">
              <w:rPr>
                <w:rFonts w:eastAsia="微软雅黑" w:hint="eastAsia"/>
                <w:kern w:val="0"/>
                <w:sz w:val="18"/>
                <w:szCs w:val="18"/>
              </w:rPr>
              <w:t>验证登录</w:t>
            </w:r>
          </w:p>
        </w:tc>
      </w:tr>
      <w:tr w:rsidR="00EF60DC">
        <w:trPr>
          <w:trHeight w:val="536"/>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1</w:t>
            </w:r>
          </w:p>
        </w:tc>
        <w:tc>
          <w:tcPr>
            <w:tcW w:w="3492" w:type="dxa"/>
            <w:shd w:val="clear" w:color="auto" w:fill="auto"/>
            <w:vAlign w:val="center"/>
          </w:tcPr>
          <w:p w:rsidR="00EF60DC" w:rsidRPr="00C54055" w:rsidRDefault="00A11D47">
            <w:pPr>
              <w:widowControl/>
              <w:jc w:val="center"/>
              <w:rPr>
                <w:rFonts w:eastAsia="微软雅黑"/>
                <w:color w:val="000000"/>
                <w:kern w:val="0"/>
                <w:sz w:val="18"/>
                <w:szCs w:val="18"/>
              </w:rPr>
            </w:pPr>
            <w:r w:rsidRPr="00C54055">
              <w:rPr>
                <w:rFonts w:eastAsia="微软雅黑"/>
                <w:color w:val="000000"/>
                <w:kern w:val="0"/>
                <w:sz w:val="18"/>
                <w:szCs w:val="18"/>
              </w:rPr>
              <w:t>评估人员通过</w:t>
            </w:r>
            <w:r w:rsidRPr="00C54055">
              <w:rPr>
                <w:rFonts w:eastAsia="微软雅黑" w:hint="eastAsia"/>
                <w:color w:val="000000"/>
                <w:kern w:val="0"/>
                <w:sz w:val="18"/>
                <w:szCs w:val="18"/>
              </w:rPr>
              <w:t>访谈或</w:t>
            </w:r>
            <w:r w:rsidRPr="00C54055">
              <w:rPr>
                <w:rFonts w:eastAsia="微软雅黑"/>
                <w:color w:val="000000"/>
                <w:kern w:val="0"/>
                <w:sz w:val="18"/>
                <w:szCs w:val="18"/>
              </w:rPr>
              <w:t>测试验证的方式，检查业务系统的会话失效机制是否能够按照制定的失效时间进行有效执行。</w:t>
            </w:r>
          </w:p>
        </w:tc>
        <w:tc>
          <w:tcPr>
            <w:tcW w:w="1558" w:type="dxa"/>
            <w:shd w:val="clear" w:color="auto" w:fill="auto"/>
            <w:vAlign w:val="center"/>
          </w:tcPr>
          <w:p w:rsidR="00EF60DC" w:rsidRPr="000C6109" w:rsidRDefault="000F6ADF">
            <w:pPr>
              <w:widowControl/>
              <w:jc w:val="center"/>
              <w:rPr>
                <w:rFonts w:eastAsia="微软雅黑"/>
                <w:color w:val="FF0000"/>
                <w:kern w:val="0"/>
                <w:sz w:val="18"/>
                <w:szCs w:val="18"/>
              </w:rPr>
            </w:pPr>
            <w:r w:rsidRPr="000C6109">
              <w:rPr>
                <w:rFonts w:eastAsia="微软雅黑" w:hint="eastAsia"/>
                <w:color w:val="FF0000"/>
                <w:kern w:val="0"/>
                <w:sz w:val="18"/>
                <w:szCs w:val="18"/>
              </w:rPr>
              <w:t>不</w:t>
            </w:r>
            <w:r w:rsidR="00A11D47" w:rsidRPr="000C6109">
              <w:rPr>
                <w:rFonts w:eastAsia="微软雅黑"/>
                <w:color w:val="FF0000"/>
                <w:kern w:val="0"/>
                <w:sz w:val="18"/>
                <w:szCs w:val="18"/>
              </w:rPr>
              <w:t>合格</w:t>
            </w:r>
          </w:p>
        </w:tc>
        <w:tc>
          <w:tcPr>
            <w:tcW w:w="2267" w:type="dxa"/>
            <w:vAlign w:val="center"/>
          </w:tcPr>
          <w:p w:rsidR="00EF60DC" w:rsidRPr="00C54055" w:rsidRDefault="00C54055" w:rsidP="00C54055">
            <w:pPr>
              <w:widowControl/>
              <w:jc w:val="center"/>
              <w:rPr>
                <w:rFonts w:eastAsia="微软雅黑"/>
                <w:color w:val="000000"/>
                <w:kern w:val="0"/>
                <w:sz w:val="18"/>
                <w:szCs w:val="18"/>
              </w:rPr>
            </w:pPr>
            <w:r w:rsidRPr="000F6ADF">
              <w:rPr>
                <w:rFonts w:eastAsia="微软雅黑"/>
                <w:color w:val="FF0000"/>
                <w:kern w:val="0"/>
                <w:sz w:val="18"/>
                <w:szCs w:val="18"/>
              </w:rPr>
              <w:t>业务系统的会话失效机制</w:t>
            </w:r>
            <w:r w:rsidR="000F6ADF">
              <w:rPr>
                <w:rFonts w:eastAsia="微软雅黑" w:hint="eastAsia"/>
                <w:color w:val="FF0000"/>
                <w:kern w:val="0"/>
                <w:sz w:val="18"/>
                <w:szCs w:val="18"/>
              </w:rPr>
              <w:t>与电子渠道统一运营管理平台一致，会话失效时间为</w:t>
            </w:r>
            <w:r w:rsidR="000F6ADF">
              <w:rPr>
                <w:rFonts w:eastAsia="微软雅黑" w:hint="eastAsia"/>
                <w:color w:val="FF0000"/>
                <w:kern w:val="0"/>
                <w:sz w:val="18"/>
                <w:szCs w:val="18"/>
              </w:rPr>
              <w:t>1</w:t>
            </w:r>
            <w:r w:rsidR="000F6ADF">
              <w:rPr>
                <w:rFonts w:eastAsia="微软雅黑" w:hint="eastAsia"/>
                <w:color w:val="FF0000"/>
                <w:kern w:val="0"/>
                <w:sz w:val="18"/>
                <w:szCs w:val="18"/>
              </w:rPr>
              <w:t>天，不满足相关要求</w:t>
            </w:r>
            <w:r w:rsidR="00A11D47" w:rsidRPr="000F6ADF">
              <w:rPr>
                <w:rFonts w:eastAsia="微软雅黑" w:hint="eastAsia"/>
                <w:color w:val="FF0000"/>
                <w:kern w:val="0"/>
                <w:sz w:val="18"/>
                <w:szCs w:val="18"/>
              </w:rPr>
              <w:t>。</w:t>
            </w:r>
          </w:p>
        </w:tc>
      </w:tr>
      <w:tr w:rsidR="00EF60DC">
        <w:trPr>
          <w:trHeight w:val="1605"/>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2</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评估人员通过测试验证的方式，使用错误的或禁用的账号密码</w:t>
            </w:r>
            <w:r>
              <w:rPr>
                <w:rFonts w:eastAsia="微软雅黑"/>
                <w:color w:val="000000"/>
                <w:kern w:val="0"/>
                <w:sz w:val="18"/>
                <w:szCs w:val="18"/>
              </w:rPr>
              <w:t>/</w:t>
            </w:r>
            <w:r>
              <w:rPr>
                <w:rFonts w:eastAsia="微软雅黑"/>
                <w:color w:val="000000"/>
                <w:kern w:val="0"/>
                <w:sz w:val="18"/>
                <w:szCs w:val="18"/>
              </w:rPr>
              <w:t>其他认证</w:t>
            </w:r>
            <w:r>
              <w:rPr>
                <w:rFonts w:eastAsia="微软雅黑"/>
                <w:color w:val="000000"/>
                <w:kern w:val="0"/>
                <w:sz w:val="18"/>
                <w:szCs w:val="18"/>
              </w:rPr>
              <w:t>/</w:t>
            </w:r>
            <w:r>
              <w:rPr>
                <w:rFonts w:eastAsia="微软雅黑"/>
                <w:color w:val="000000"/>
                <w:kern w:val="0"/>
                <w:sz w:val="18"/>
                <w:szCs w:val="18"/>
              </w:rPr>
              <w:t>验证码等登录，尝试访问先前正常登陆账号能访问的页面，检查身份认证失效机制和会话失效机制能否仍能有效执行。</w:t>
            </w:r>
          </w:p>
        </w:tc>
        <w:tc>
          <w:tcPr>
            <w:tcW w:w="1558" w:type="dxa"/>
            <w:shd w:val="clear" w:color="auto" w:fill="auto"/>
            <w:vAlign w:val="center"/>
          </w:tcPr>
          <w:p w:rsidR="00EF60DC" w:rsidRDefault="000F6AD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EF60DC" w:rsidRDefault="000F6ADF">
            <w:pPr>
              <w:widowControl/>
              <w:jc w:val="center"/>
              <w:rPr>
                <w:rFonts w:eastAsia="微软雅黑"/>
                <w:color w:val="000000"/>
                <w:kern w:val="0"/>
                <w:sz w:val="18"/>
                <w:szCs w:val="18"/>
              </w:rPr>
            </w:pPr>
            <w:r>
              <w:rPr>
                <w:rFonts w:eastAsia="微软雅黑" w:hint="eastAsia"/>
                <w:kern w:val="0"/>
                <w:sz w:val="18"/>
                <w:szCs w:val="18"/>
              </w:rPr>
              <w:t>能够正常执行身份人失效机制和会话失效机制</w:t>
            </w:r>
          </w:p>
        </w:tc>
      </w:tr>
      <w:tr w:rsidR="00EF60DC">
        <w:trPr>
          <w:trHeight w:val="658"/>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3</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558" w:type="dxa"/>
            <w:shd w:val="clear" w:color="auto" w:fill="auto"/>
            <w:vAlign w:val="center"/>
          </w:tcPr>
          <w:p w:rsidR="00EF60DC" w:rsidRDefault="000F6ADF">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rsidR="00EF60DC" w:rsidRDefault="000F6ADF">
            <w:pPr>
              <w:widowControl/>
              <w:jc w:val="center"/>
              <w:rPr>
                <w:rFonts w:eastAsia="微软雅黑"/>
                <w:i/>
                <w:color w:val="FF0000"/>
                <w:kern w:val="0"/>
                <w:sz w:val="18"/>
                <w:szCs w:val="18"/>
              </w:rPr>
            </w:pPr>
            <w:r>
              <w:rPr>
                <w:rFonts w:eastAsia="微软雅黑" w:hint="eastAsia"/>
                <w:kern w:val="0"/>
                <w:sz w:val="18"/>
                <w:szCs w:val="18"/>
              </w:rPr>
              <w:t>商城服务子系统工作台</w:t>
            </w:r>
            <w:r w:rsidR="007B048F">
              <w:rPr>
                <w:rFonts w:eastAsia="微软雅黑" w:hint="eastAsia"/>
                <w:kern w:val="0"/>
                <w:sz w:val="18"/>
                <w:szCs w:val="18"/>
              </w:rPr>
              <w:t>、销售子系统工作台</w:t>
            </w:r>
            <w:r>
              <w:rPr>
                <w:rFonts w:eastAsia="微软雅黑" w:hint="eastAsia"/>
                <w:kern w:val="0"/>
                <w:sz w:val="18"/>
                <w:szCs w:val="18"/>
              </w:rPr>
              <w:t>认证失败时，错误提示为通用提示</w:t>
            </w:r>
          </w:p>
        </w:tc>
      </w:tr>
      <w:tr w:rsidR="00EF60DC">
        <w:trPr>
          <w:trHeight w:val="555"/>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4</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评估人员通过人员访谈、文件审查等方式，查看是否建立了用户身份信息保护相关管理制度。</w:t>
            </w:r>
          </w:p>
        </w:tc>
        <w:tc>
          <w:tcPr>
            <w:tcW w:w="1558" w:type="dxa"/>
            <w:shd w:val="clear" w:color="auto" w:fill="auto"/>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建立了用户身份信息保护相关管理制度。</w:t>
            </w:r>
          </w:p>
        </w:tc>
      </w:tr>
      <w:tr w:rsidR="00EF60DC">
        <w:trPr>
          <w:trHeight w:val="493"/>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5</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评估人员通过人员访谈、使用验证等方式，查看是否配套了必要的技术手段保障用户身份信息的保密性和完整性。</w:t>
            </w:r>
          </w:p>
        </w:tc>
        <w:tc>
          <w:tcPr>
            <w:tcW w:w="1558" w:type="dxa"/>
            <w:shd w:val="clear" w:color="auto" w:fill="auto"/>
            <w:vAlign w:val="center"/>
          </w:tcPr>
          <w:p w:rsidR="00EF60DC" w:rsidRDefault="000F6ADF">
            <w:pPr>
              <w:widowControl/>
              <w:jc w:val="center"/>
              <w:rPr>
                <w:rFonts w:eastAsia="微软雅黑"/>
                <w:i/>
                <w:color w:val="FF0000"/>
                <w:kern w:val="0"/>
                <w:sz w:val="18"/>
                <w:szCs w:val="18"/>
              </w:rPr>
            </w:pPr>
            <w:r w:rsidRPr="000F6ADF">
              <w:rPr>
                <w:rFonts w:eastAsia="微软雅黑" w:hint="eastAsia"/>
                <w:color w:val="FF0000"/>
                <w:kern w:val="0"/>
                <w:sz w:val="18"/>
                <w:szCs w:val="18"/>
              </w:rPr>
              <w:t>不</w:t>
            </w:r>
            <w:r w:rsidR="00A11D47" w:rsidRPr="000F6ADF">
              <w:rPr>
                <w:rFonts w:eastAsia="微软雅黑"/>
                <w:color w:val="FF0000"/>
                <w:kern w:val="0"/>
                <w:sz w:val="18"/>
                <w:szCs w:val="18"/>
              </w:rPr>
              <w:t>合格</w:t>
            </w:r>
          </w:p>
        </w:tc>
        <w:tc>
          <w:tcPr>
            <w:tcW w:w="2267" w:type="dxa"/>
            <w:vAlign w:val="center"/>
          </w:tcPr>
          <w:p w:rsidR="00EF60DC" w:rsidRDefault="000F6ADF">
            <w:pPr>
              <w:widowControl/>
              <w:jc w:val="center"/>
              <w:rPr>
                <w:rFonts w:eastAsia="微软雅黑"/>
                <w:i/>
                <w:color w:val="FF0000"/>
                <w:kern w:val="0"/>
                <w:sz w:val="18"/>
                <w:szCs w:val="18"/>
              </w:rPr>
            </w:pPr>
            <w:r w:rsidRPr="000F6ADF">
              <w:rPr>
                <w:rFonts w:eastAsia="微软雅黑" w:hint="eastAsia"/>
                <w:color w:val="FF0000"/>
                <w:kern w:val="0"/>
                <w:sz w:val="18"/>
                <w:szCs w:val="18"/>
              </w:rPr>
              <w:t>商城服务子系统工作台部分信息采用明文传输，能够泄露用户的账号和密码</w:t>
            </w:r>
            <w:r w:rsidRPr="000F6ADF">
              <w:rPr>
                <w:rFonts w:eastAsia="微软雅黑" w:hint="eastAsia"/>
                <w:color w:val="FF0000"/>
                <w:kern w:val="0"/>
                <w:sz w:val="18"/>
                <w:szCs w:val="18"/>
              </w:rPr>
              <w:lastRenderedPageBreak/>
              <w:t>信息</w:t>
            </w:r>
          </w:p>
        </w:tc>
      </w:tr>
      <w:tr w:rsidR="00EF60DC">
        <w:trPr>
          <w:trHeight w:val="90"/>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6</w:t>
            </w:r>
          </w:p>
        </w:tc>
        <w:tc>
          <w:tcPr>
            <w:tcW w:w="3492" w:type="dxa"/>
            <w:shd w:val="clear" w:color="auto" w:fill="auto"/>
            <w:vAlign w:val="center"/>
          </w:tcPr>
          <w:p w:rsidR="00EF60DC" w:rsidRPr="0038031D" w:rsidRDefault="00A11D47">
            <w:pPr>
              <w:widowControl/>
              <w:jc w:val="center"/>
              <w:rPr>
                <w:rFonts w:eastAsia="微软雅黑"/>
                <w:color w:val="000000"/>
                <w:kern w:val="0"/>
                <w:sz w:val="18"/>
                <w:szCs w:val="18"/>
              </w:rPr>
            </w:pPr>
            <w:r w:rsidRPr="0038031D">
              <w:rPr>
                <w:rFonts w:eastAsia="微软雅黑"/>
                <w:color w:val="000000"/>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558" w:type="dxa"/>
            <w:shd w:val="clear" w:color="auto" w:fill="auto"/>
            <w:vAlign w:val="center"/>
          </w:tcPr>
          <w:p w:rsidR="00EF60DC" w:rsidRPr="0038031D" w:rsidRDefault="00A11D47">
            <w:pPr>
              <w:widowControl/>
              <w:jc w:val="center"/>
              <w:rPr>
                <w:rFonts w:eastAsia="微软雅黑"/>
                <w:color w:val="000000"/>
                <w:kern w:val="0"/>
                <w:sz w:val="18"/>
                <w:szCs w:val="18"/>
              </w:rPr>
            </w:pPr>
            <w:r w:rsidRPr="0038031D">
              <w:rPr>
                <w:rFonts w:eastAsia="微软雅黑"/>
                <w:color w:val="000000"/>
                <w:kern w:val="0"/>
                <w:sz w:val="18"/>
                <w:szCs w:val="18"/>
              </w:rPr>
              <w:t>合格</w:t>
            </w:r>
          </w:p>
        </w:tc>
        <w:tc>
          <w:tcPr>
            <w:tcW w:w="2267" w:type="dxa"/>
            <w:vAlign w:val="center"/>
          </w:tcPr>
          <w:p w:rsidR="00EF60DC" w:rsidRPr="00921DB9" w:rsidRDefault="00921DB9" w:rsidP="000F6ADF">
            <w:pPr>
              <w:widowControl/>
              <w:jc w:val="center"/>
              <w:rPr>
                <w:rFonts w:eastAsia="微软雅黑"/>
                <w:kern w:val="0"/>
                <w:sz w:val="18"/>
                <w:szCs w:val="18"/>
              </w:rPr>
            </w:pPr>
            <w:r w:rsidRPr="00921DB9">
              <w:rPr>
                <w:rFonts w:eastAsia="微软雅黑" w:hint="eastAsia"/>
                <w:kern w:val="0"/>
                <w:sz w:val="18"/>
                <w:szCs w:val="18"/>
              </w:rPr>
              <w:t>服务子系统</w:t>
            </w:r>
            <w:r w:rsidR="000F6ADF" w:rsidRPr="00921DB9">
              <w:rPr>
                <w:rFonts w:eastAsia="微软雅黑" w:hint="eastAsia"/>
                <w:kern w:val="0"/>
                <w:sz w:val="18"/>
                <w:szCs w:val="18"/>
              </w:rPr>
              <w:t>建立敏感词库，先审后发等手段实现违法信息监测处置</w:t>
            </w:r>
          </w:p>
        </w:tc>
      </w:tr>
      <w:tr w:rsidR="00EF60DC">
        <w:trPr>
          <w:trHeight w:val="840"/>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7</w:t>
            </w:r>
          </w:p>
        </w:tc>
        <w:tc>
          <w:tcPr>
            <w:tcW w:w="3492" w:type="dxa"/>
            <w:tcBorders>
              <w:bottom w:val="single" w:sz="4" w:space="0" w:color="auto"/>
            </w:tcBorders>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评估人员通过演示查验等方式，查看是否留存删除日志记录，查看是否能够调取相关记录。</w:t>
            </w:r>
          </w:p>
        </w:tc>
        <w:tc>
          <w:tcPr>
            <w:tcW w:w="1558" w:type="dxa"/>
            <w:tcBorders>
              <w:bottom w:val="single" w:sz="4" w:space="0" w:color="auto"/>
            </w:tcBorders>
            <w:shd w:val="clear" w:color="auto" w:fill="auto"/>
            <w:vAlign w:val="center"/>
          </w:tcPr>
          <w:p w:rsidR="00EF60DC" w:rsidRPr="007B048F" w:rsidRDefault="00A11D47">
            <w:pPr>
              <w:widowControl/>
              <w:jc w:val="center"/>
              <w:rPr>
                <w:rFonts w:eastAsia="微软雅黑"/>
                <w:i/>
                <w:kern w:val="0"/>
                <w:sz w:val="18"/>
                <w:szCs w:val="18"/>
              </w:rPr>
            </w:pPr>
            <w:r w:rsidRPr="007B048F">
              <w:rPr>
                <w:rFonts w:eastAsia="微软雅黑"/>
                <w:kern w:val="0"/>
                <w:sz w:val="18"/>
                <w:szCs w:val="18"/>
              </w:rPr>
              <w:t>合格</w:t>
            </w:r>
          </w:p>
        </w:tc>
        <w:tc>
          <w:tcPr>
            <w:tcW w:w="2267" w:type="dxa"/>
            <w:tcBorders>
              <w:bottom w:val="single" w:sz="4" w:space="0" w:color="auto"/>
            </w:tcBorders>
            <w:vAlign w:val="center"/>
          </w:tcPr>
          <w:p w:rsidR="00EF60DC" w:rsidRPr="007B048F" w:rsidRDefault="0038031D">
            <w:pPr>
              <w:widowControl/>
              <w:jc w:val="center"/>
              <w:rPr>
                <w:rFonts w:eastAsia="微软雅黑"/>
                <w:i/>
                <w:kern w:val="0"/>
                <w:sz w:val="18"/>
                <w:szCs w:val="18"/>
              </w:rPr>
            </w:pPr>
            <w:r w:rsidRPr="007B048F">
              <w:rPr>
                <w:rFonts w:eastAsia="微软雅黑"/>
                <w:kern w:val="0"/>
                <w:sz w:val="18"/>
                <w:szCs w:val="18"/>
              </w:rPr>
              <w:t>留存删除日志记录</w:t>
            </w:r>
          </w:p>
        </w:tc>
      </w:tr>
      <w:tr w:rsidR="00EF60DC">
        <w:trPr>
          <w:trHeight w:val="592"/>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01-BZ-1</w:t>
            </w:r>
            <w:r>
              <w:rPr>
                <w:rFonts w:hint="eastAsia"/>
                <w:color w:val="000000"/>
                <w:sz w:val="18"/>
                <w:szCs w:val="18"/>
              </w:rPr>
              <w:t>8</w:t>
            </w:r>
          </w:p>
        </w:tc>
        <w:tc>
          <w:tcPr>
            <w:tcW w:w="3492" w:type="dxa"/>
            <w:shd w:val="clear" w:color="auto" w:fill="auto"/>
            <w:vAlign w:val="center"/>
          </w:tcPr>
          <w:p w:rsidR="00EF60DC" w:rsidRPr="00077C4E" w:rsidRDefault="00A11D47">
            <w:pPr>
              <w:widowControl/>
              <w:jc w:val="center"/>
              <w:rPr>
                <w:rFonts w:eastAsia="微软雅黑"/>
                <w:color w:val="000000"/>
                <w:kern w:val="0"/>
                <w:sz w:val="18"/>
                <w:szCs w:val="18"/>
              </w:rPr>
            </w:pPr>
            <w:r w:rsidRPr="00077C4E">
              <w:rPr>
                <w:rFonts w:eastAsia="微软雅黑"/>
                <w:color w:val="000000"/>
                <w:kern w:val="0"/>
                <w:sz w:val="18"/>
                <w:szCs w:val="18"/>
              </w:rPr>
              <w:t>评估人员查看是否建立违法信息样本库，查看违法信息样本库的更新记录。</w:t>
            </w:r>
          </w:p>
        </w:tc>
        <w:tc>
          <w:tcPr>
            <w:tcW w:w="1558" w:type="dxa"/>
            <w:shd w:val="clear" w:color="auto" w:fill="auto"/>
            <w:vAlign w:val="center"/>
          </w:tcPr>
          <w:p w:rsidR="00EF60DC" w:rsidRPr="00921DB9" w:rsidRDefault="0038031D">
            <w:pPr>
              <w:widowControl/>
              <w:jc w:val="center"/>
              <w:rPr>
                <w:rFonts w:eastAsia="微软雅黑"/>
                <w:color w:val="FF0000"/>
                <w:kern w:val="0"/>
                <w:sz w:val="18"/>
                <w:szCs w:val="18"/>
              </w:rPr>
            </w:pPr>
            <w:r w:rsidRPr="00921DB9">
              <w:rPr>
                <w:rFonts w:eastAsia="微软雅黑"/>
                <w:color w:val="FF0000"/>
                <w:kern w:val="0"/>
                <w:sz w:val="18"/>
                <w:szCs w:val="18"/>
              </w:rPr>
              <w:t>不</w:t>
            </w:r>
            <w:r w:rsidR="00A11D47" w:rsidRPr="00921DB9">
              <w:rPr>
                <w:rFonts w:eastAsia="微软雅黑"/>
                <w:color w:val="FF0000"/>
                <w:kern w:val="0"/>
                <w:sz w:val="18"/>
                <w:szCs w:val="18"/>
              </w:rPr>
              <w:t>合格</w:t>
            </w:r>
          </w:p>
        </w:tc>
        <w:tc>
          <w:tcPr>
            <w:tcW w:w="2267" w:type="dxa"/>
            <w:vAlign w:val="center"/>
          </w:tcPr>
          <w:p w:rsidR="00EF60DC" w:rsidRPr="00077C4E" w:rsidRDefault="00921DB9">
            <w:pPr>
              <w:widowControl/>
              <w:jc w:val="center"/>
              <w:rPr>
                <w:rFonts w:eastAsia="微软雅黑"/>
                <w:color w:val="000000"/>
                <w:kern w:val="0"/>
                <w:sz w:val="18"/>
                <w:szCs w:val="18"/>
              </w:rPr>
            </w:pPr>
            <w:r>
              <w:rPr>
                <w:rFonts w:eastAsia="微软雅黑" w:hint="eastAsia"/>
                <w:color w:val="FF0000"/>
                <w:kern w:val="0"/>
                <w:sz w:val="18"/>
                <w:szCs w:val="18"/>
              </w:rPr>
              <w:t>销售子系统</w:t>
            </w:r>
            <w:r w:rsidR="0038031D" w:rsidRPr="000F6ADF">
              <w:rPr>
                <w:rFonts w:eastAsia="微软雅黑" w:hint="eastAsia"/>
                <w:color w:val="FF0000"/>
                <w:kern w:val="0"/>
                <w:sz w:val="18"/>
                <w:szCs w:val="18"/>
              </w:rPr>
              <w:t>未</w:t>
            </w:r>
            <w:r w:rsidR="0038031D" w:rsidRPr="000F6ADF">
              <w:rPr>
                <w:rFonts w:eastAsia="微软雅黑"/>
                <w:color w:val="FF0000"/>
                <w:kern w:val="0"/>
                <w:sz w:val="18"/>
                <w:szCs w:val="18"/>
              </w:rPr>
              <w:t>建立违法信息样本库</w:t>
            </w:r>
          </w:p>
        </w:tc>
      </w:tr>
      <w:tr w:rsidR="00EF60DC">
        <w:trPr>
          <w:trHeight w:val="416"/>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w:t>
            </w:r>
            <w:r>
              <w:rPr>
                <w:rFonts w:hint="eastAsia"/>
                <w:color w:val="000000"/>
                <w:sz w:val="18"/>
                <w:szCs w:val="18"/>
              </w:rPr>
              <w:t>19</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评估人员注册账号，以用户身份发送含有违法信息的文字、图像、音频、视频等，确认信息能否发送成功。</w:t>
            </w:r>
          </w:p>
        </w:tc>
        <w:tc>
          <w:tcPr>
            <w:tcW w:w="1558" w:type="dxa"/>
            <w:shd w:val="clear" w:color="auto" w:fill="auto"/>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EF60DC" w:rsidRPr="004C736D" w:rsidRDefault="0038031D">
            <w:pPr>
              <w:widowControl/>
              <w:jc w:val="center"/>
              <w:rPr>
                <w:rFonts w:eastAsia="微软雅黑"/>
                <w:i/>
                <w:kern w:val="0"/>
                <w:sz w:val="18"/>
                <w:szCs w:val="18"/>
              </w:rPr>
            </w:pPr>
            <w:r w:rsidRPr="004C736D">
              <w:rPr>
                <w:rFonts w:eastAsia="微软雅黑" w:hint="eastAsia"/>
                <w:kern w:val="0"/>
                <w:sz w:val="18"/>
                <w:szCs w:val="18"/>
              </w:rPr>
              <w:t>用户不可发送信息</w:t>
            </w:r>
            <w:r w:rsidR="007B048F" w:rsidRPr="004C736D">
              <w:rPr>
                <w:rFonts w:eastAsia="微软雅黑" w:hint="eastAsia"/>
                <w:kern w:val="0"/>
                <w:sz w:val="18"/>
                <w:szCs w:val="18"/>
              </w:rPr>
              <w:t>，评论处仅能够进行评分</w:t>
            </w:r>
          </w:p>
        </w:tc>
      </w:tr>
      <w:tr w:rsidR="00EF60DC">
        <w:trPr>
          <w:trHeight w:val="690"/>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Pr="0038031D" w:rsidRDefault="00A11D47" w:rsidP="0038031D">
            <w:pPr>
              <w:widowControl/>
              <w:jc w:val="center"/>
              <w:rPr>
                <w:rFonts w:eastAsia="微软雅黑"/>
                <w:color w:val="000000"/>
                <w:kern w:val="0"/>
                <w:sz w:val="18"/>
                <w:szCs w:val="18"/>
              </w:rPr>
            </w:pPr>
            <w:r w:rsidRPr="0038031D">
              <w:rPr>
                <w:rFonts w:eastAsia="微软雅黑"/>
                <w:color w:val="000000"/>
                <w:kern w:val="0"/>
                <w:sz w:val="18"/>
                <w:szCs w:val="18"/>
              </w:rPr>
              <w:t>01-BZ-2</w:t>
            </w:r>
            <w:r w:rsidRPr="0038031D">
              <w:rPr>
                <w:rFonts w:eastAsia="微软雅黑" w:hint="eastAsia"/>
                <w:color w:val="000000"/>
                <w:kern w:val="0"/>
                <w:sz w:val="18"/>
                <w:szCs w:val="18"/>
              </w:rPr>
              <w:t>0</w:t>
            </w:r>
          </w:p>
        </w:tc>
        <w:tc>
          <w:tcPr>
            <w:tcW w:w="3492" w:type="dxa"/>
            <w:shd w:val="clear" w:color="auto" w:fill="auto"/>
            <w:vAlign w:val="center"/>
          </w:tcPr>
          <w:p w:rsidR="00EF60DC" w:rsidRPr="0038031D" w:rsidRDefault="00A11D47" w:rsidP="0038031D">
            <w:pPr>
              <w:widowControl/>
              <w:jc w:val="center"/>
              <w:rPr>
                <w:rFonts w:eastAsia="微软雅黑"/>
                <w:color w:val="000000"/>
                <w:kern w:val="0"/>
                <w:sz w:val="18"/>
                <w:szCs w:val="18"/>
              </w:rPr>
            </w:pPr>
            <w:r w:rsidRPr="0038031D">
              <w:rPr>
                <w:rFonts w:eastAsia="微软雅黑"/>
                <w:color w:val="000000"/>
                <w:kern w:val="0"/>
                <w:sz w:val="18"/>
                <w:szCs w:val="18"/>
              </w:rPr>
              <w:t>评估人员通过人员访谈、演示查验等方式，检查是否对图片、语音、视频或小语种等公共信息建立了先审后发机制。</w:t>
            </w:r>
          </w:p>
        </w:tc>
        <w:tc>
          <w:tcPr>
            <w:tcW w:w="1558" w:type="dxa"/>
            <w:shd w:val="clear" w:color="auto" w:fill="auto"/>
            <w:vAlign w:val="center"/>
          </w:tcPr>
          <w:p w:rsidR="00EF60DC" w:rsidRPr="0038031D" w:rsidRDefault="00A11D47" w:rsidP="0038031D">
            <w:pPr>
              <w:widowControl/>
              <w:jc w:val="center"/>
              <w:rPr>
                <w:rFonts w:eastAsia="微软雅黑"/>
                <w:color w:val="000000"/>
                <w:kern w:val="0"/>
                <w:sz w:val="18"/>
                <w:szCs w:val="18"/>
              </w:rPr>
            </w:pPr>
            <w:r w:rsidRPr="0038031D">
              <w:rPr>
                <w:rFonts w:eastAsia="微软雅黑"/>
                <w:color w:val="000000"/>
                <w:kern w:val="0"/>
                <w:sz w:val="18"/>
                <w:szCs w:val="18"/>
              </w:rPr>
              <w:t>合格</w:t>
            </w:r>
          </w:p>
        </w:tc>
        <w:tc>
          <w:tcPr>
            <w:tcW w:w="2267" w:type="dxa"/>
            <w:vAlign w:val="center"/>
          </w:tcPr>
          <w:p w:rsidR="00EF60DC" w:rsidRPr="0038031D" w:rsidRDefault="000F6ADF" w:rsidP="0038031D">
            <w:pPr>
              <w:widowControl/>
              <w:jc w:val="center"/>
              <w:rPr>
                <w:rFonts w:eastAsia="微软雅黑"/>
                <w:color w:val="000000"/>
                <w:kern w:val="0"/>
                <w:sz w:val="18"/>
                <w:szCs w:val="18"/>
              </w:rPr>
            </w:pPr>
            <w:r>
              <w:rPr>
                <w:rFonts w:eastAsia="微软雅黑" w:hint="eastAsia"/>
                <w:color w:val="000000"/>
                <w:kern w:val="0"/>
                <w:sz w:val="18"/>
                <w:szCs w:val="18"/>
              </w:rPr>
              <w:t>营销类信息按照活动</w:t>
            </w:r>
            <w:r w:rsidR="00022C13">
              <w:rPr>
                <w:rFonts w:eastAsia="微软雅黑" w:hint="eastAsia"/>
                <w:color w:val="000000"/>
                <w:kern w:val="0"/>
                <w:sz w:val="18"/>
                <w:szCs w:val="18"/>
              </w:rPr>
              <w:t>支撑工作流程</w:t>
            </w:r>
            <w:r w:rsidR="00A11D47" w:rsidRPr="0038031D">
              <w:rPr>
                <w:rFonts w:eastAsia="微软雅黑"/>
                <w:color w:val="000000"/>
                <w:kern w:val="0"/>
                <w:sz w:val="18"/>
                <w:szCs w:val="18"/>
              </w:rPr>
              <w:t>建立了先审后发机制。</w:t>
            </w:r>
          </w:p>
        </w:tc>
      </w:tr>
      <w:tr w:rsidR="00EF60DC">
        <w:trPr>
          <w:trHeight w:val="690"/>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01-BZ-2</w:t>
            </w:r>
            <w:r>
              <w:rPr>
                <w:rFonts w:hint="eastAsia"/>
                <w:color w:val="000000"/>
                <w:sz w:val="18"/>
                <w:szCs w:val="18"/>
              </w:rPr>
              <w:t>1</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评估人员通过人员访谈、演示查验等方式，检查公共信息的审核是否采用了技术加人工方式。</w:t>
            </w:r>
          </w:p>
        </w:tc>
        <w:tc>
          <w:tcPr>
            <w:tcW w:w="1558" w:type="dxa"/>
            <w:shd w:val="clear" w:color="auto" w:fill="auto"/>
            <w:vAlign w:val="center"/>
          </w:tcPr>
          <w:p w:rsidR="00EF60DC" w:rsidRDefault="00A11D47">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EF60DC" w:rsidRDefault="0038031D" w:rsidP="000C6109">
            <w:pPr>
              <w:widowControl/>
              <w:jc w:val="center"/>
              <w:rPr>
                <w:rFonts w:eastAsia="微软雅黑"/>
                <w:i/>
                <w:color w:val="FF0000"/>
                <w:kern w:val="0"/>
                <w:sz w:val="18"/>
                <w:szCs w:val="18"/>
              </w:rPr>
            </w:pPr>
            <w:r>
              <w:rPr>
                <w:rFonts w:eastAsia="微软雅黑"/>
                <w:color w:val="000000"/>
                <w:kern w:val="0"/>
                <w:sz w:val="18"/>
                <w:szCs w:val="18"/>
              </w:rPr>
              <w:t>公共信息的审核采用技术加人工方式。</w:t>
            </w:r>
          </w:p>
        </w:tc>
      </w:tr>
      <w:tr w:rsidR="00EF60DC">
        <w:trPr>
          <w:trHeight w:val="438"/>
          <w:jc w:val="center"/>
        </w:trPr>
        <w:tc>
          <w:tcPr>
            <w:tcW w:w="729" w:type="dxa"/>
            <w:vMerge/>
            <w:vAlign w:val="center"/>
          </w:tcPr>
          <w:p w:rsidR="00EF60DC" w:rsidRDefault="00EF60DC">
            <w:pPr>
              <w:widowControl/>
              <w:jc w:val="center"/>
              <w:rPr>
                <w:rFonts w:eastAsia="微软雅黑"/>
                <w:color w:val="000000"/>
                <w:kern w:val="0"/>
                <w:sz w:val="18"/>
                <w:szCs w:val="18"/>
              </w:rPr>
            </w:pPr>
          </w:p>
        </w:tc>
        <w:tc>
          <w:tcPr>
            <w:tcW w:w="992" w:type="dxa"/>
            <w:shd w:val="clear" w:color="auto" w:fill="auto"/>
            <w:vAlign w:val="center"/>
          </w:tcPr>
          <w:p w:rsidR="00EF60DC" w:rsidRDefault="00A11D47">
            <w:pPr>
              <w:jc w:val="center"/>
              <w:rPr>
                <w:color w:val="000000"/>
                <w:sz w:val="18"/>
                <w:szCs w:val="18"/>
              </w:rPr>
            </w:pPr>
            <w:r>
              <w:rPr>
                <w:color w:val="000000"/>
                <w:sz w:val="18"/>
                <w:szCs w:val="18"/>
              </w:rPr>
              <w:t>01-BZ-</w:t>
            </w:r>
            <w:r>
              <w:rPr>
                <w:rFonts w:hint="eastAsia"/>
                <w:color w:val="000000"/>
                <w:sz w:val="18"/>
                <w:szCs w:val="18"/>
              </w:rPr>
              <w:t>22</w:t>
            </w:r>
          </w:p>
        </w:tc>
        <w:tc>
          <w:tcPr>
            <w:tcW w:w="3492"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color w:val="000000"/>
                <w:kern w:val="0"/>
                <w:sz w:val="18"/>
                <w:szCs w:val="18"/>
              </w:rPr>
              <w:t>评估人员通过人员访谈、使用测试等方式，查看在业务使用过程中，是否配备了用户真实身份鉴别管理制度和技术手段。</w:t>
            </w:r>
          </w:p>
        </w:tc>
        <w:tc>
          <w:tcPr>
            <w:tcW w:w="1558" w:type="dxa"/>
            <w:shd w:val="clear" w:color="auto" w:fill="auto"/>
            <w:vAlign w:val="center"/>
          </w:tcPr>
          <w:p w:rsidR="00EF60DC" w:rsidRDefault="00A11D47">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EF60DC" w:rsidRDefault="0038031D">
            <w:pPr>
              <w:widowControl/>
              <w:jc w:val="center"/>
              <w:rPr>
                <w:rFonts w:eastAsia="微软雅黑"/>
                <w:color w:val="000000"/>
                <w:kern w:val="0"/>
                <w:sz w:val="18"/>
                <w:szCs w:val="18"/>
              </w:rPr>
            </w:pPr>
            <w:r>
              <w:rPr>
                <w:rFonts w:eastAsia="微软雅黑"/>
                <w:color w:val="000000"/>
                <w:kern w:val="0"/>
                <w:sz w:val="18"/>
                <w:szCs w:val="18"/>
              </w:rPr>
              <w:t>配备了用户真实身份鉴别管理制度</w:t>
            </w:r>
          </w:p>
        </w:tc>
      </w:tr>
      <w:tr w:rsidR="009266F6" w:rsidRPr="009266F6">
        <w:trPr>
          <w:trHeight w:val="376"/>
          <w:jc w:val="center"/>
        </w:trPr>
        <w:tc>
          <w:tcPr>
            <w:tcW w:w="729" w:type="dxa"/>
            <w:vMerge/>
            <w:vAlign w:val="center"/>
          </w:tcPr>
          <w:p w:rsidR="00EF60DC" w:rsidRPr="009266F6" w:rsidRDefault="00EF60DC">
            <w:pPr>
              <w:widowControl/>
              <w:jc w:val="center"/>
              <w:rPr>
                <w:rFonts w:eastAsia="微软雅黑"/>
                <w:kern w:val="0"/>
                <w:sz w:val="18"/>
                <w:szCs w:val="18"/>
              </w:rPr>
            </w:pPr>
          </w:p>
        </w:tc>
        <w:tc>
          <w:tcPr>
            <w:tcW w:w="992" w:type="dxa"/>
            <w:shd w:val="clear" w:color="auto" w:fill="auto"/>
            <w:vAlign w:val="center"/>
          </w:tcPr>
          <w:p w:rsidR="00EF60DC" w:rsidRPr="009266F6" w:rsidRDefault="00A11D47">
            <w:pPr>
              <w:jc w:val="center"/>
              <w:rPr>
                <w:sz w:val="18"/>
                <w:szCs w:val="18"/>
              </w:rPr>
            </w:pPr>
            <w:r w:rsidRPr="009266F6">
              <w:rPr>
                <w:sz w:val="18"/>
                <w:szCs w:val="18"/>
              </w:rPr>
              <w:t>01-BZ-</w:t>
            </w:r>
            <w:r w:rsidRPr="009266F6">
              <w:rPr>
                <w:rFonts w:hint="eastAsia"/>
                <w:sz w:val="18"/>
                <w:szCs w:val="18"/>
              </w:rPr>
              <w:t>23</w:t>
            </w:r>
          </w:p>
        </w:tc>
        <w:tc>
          <w:tcPr>
            <w:tcW w:w="3492" w:type="dxa"/>
            <w:shd w:val="clear" w:color="auto" w:fill="auto"/>
            <w:vAlign w:val="center"/>
          </w:tcPr>
          <w:p w:rsidR="00EF60DC" w:rsidRPr="009266F6" w:rsidRDefault="00A11D47">
            <w:pPr>
              <w:widowControl/>
              <w:jc w:val="center"/>
              <w:rPr>
                <w:rFonts w:eastAsia="微软雅黑"/>
                <w:kern w:val="0"/>
                <w:sz w:val="18"/>
                <w:szCs w:val="18"/>
              </w:rPr>
            </w:pPr>
            <w:r w:rsidRPr="009266F6">
              <w:rPr>
                <w:rFonts w:eastAsia="微软雅黑"/>
                <w:kern w:val="0"/>
                <w:sz w:val="18"/>
                <w:szCs w:val="18"/>
              </w:rPr>
              <w:t>评估人员通过测试验证方式，针对具备第三方</w:t>
            </w:r>
            <w:r w:rsidRPr="009266F6">
              <w:rPr>
                <w:rFonts w:eastAsia="微软雅黑"/>
                <w:kern w:val="0"/>
                <w:sz w:val="18"/>
                <w:szCs w:val="18"/>
              </w:rPr>
              <w:t>/</w:t>
            </w:r>
            <w:r w:rsidRPr="009266F6">
              <w:rPr>
                <w:rFonts w:eastAsia="微软雅黑"/>
                <w:kern w:val="0"/>
                <w:sz w:val="18"/>
                <w:szCs w:val="18"/>
              </w:rPr>
              <w:t>用户发布信息功能的业务，实际完成一次注册操作，查看在注册环节，是否明确告知用户禁止发布、复制、传播违法信息</w:t>
            </w:r>
            <w:r w:rsidRPr="009266F6">
              <w:rPr>
                <w:rFonts w:eastAsia="微软雅黑" w:hint="eastAsia"/>
                <w:kern w:val="0"/>
                <w:sz w:val="18"/>
                <w:szCs w:val="18"/>
              </w:rPr>
              <w:t>，是否</w:t>
            </w:r>
            <w:r w:rsidRPr="009266F6">
              <w:rPr>
                <w:rFonts w:eastAsia="微软雅黑"/>
                <w:kern w:val="0"/>
                <w:sz w:val="18"/>
                <w:szCs w:val="18"/>
              </w:rPr>
              <w:t>明确要求用户承诺遵守法律法规</w:t>
            </w:r>
            <w:r w:rsidRPr="009266F6">
              <w:rPr>
                <w:rFonts w:eastAsia="微软雅黑"/>
                <w:kern w:val="0"/>
                <w:sz w:val="18"/>
                <w:szCs w:val="18"/>
              </w:rPr>
              <w:t>(</w:t>
            </w:r>
            <w:r w:rsidRPr="009266F6">
              <w:rPr>
                <w:rFonts w:eastAsia="微软雅黑"/>
                <w:kern w:val="0"/>
                <w:sz w:val="18"/>
                <w:szCs w:val="18"/>
              </w:rPr>
              <w:t>《互联网信息服务管理办法》第十五条</w:t>
            </w:r>
            <w:r w:rsidRPr="009266F6">
              <w:rPr>
                <w:rFonts w:eastAsia="微软雅黑"/>
                <w:kern w:val="0"/>
                <w:sz w:val="18"/>
                <w:szCs w:val="18"/>
              </w:rPr>
              <w:t>)</w:t>
            </w:r>
            <w:r w:rsidRPr="009266F6">
              <w:rPr>
                <w:rFonts w:eastAsia="微软雅黑"/>
                <w:kern w:val="0"/>
                <w:sz w:val="18"/>
                <w:szCs w:val="18"/>
              </w:rPr>
              <w:t>、社会主义制度、国家利益、公民合法权益、公共秩序、社会道德风尚和信息真实性等七条底线。</w:t>
            </w:r>
          </w:p>
        </w:tc>
        <w:tc>
          <w:tcPr>
            <w:tcW w:w="1558" w:type="dxa"/>
            <w:shd w:val="clear" w:color="auto" w:fill="auto"/>
            <w:vAlign w:val="center"/>
          </w:tcPr>
          <w:p w:rsidR="00EF60DC" w:rsidRPr="009266F6" w:rsidRDefault="00022C13">
            <w:pPr>
              <w:widowControl/>
              <w:jc w:val="center"/>
              <w:rPr>
                <w:rFonts w:eastAsia="微软雅黑"/>
                <w:kern w:val="0"/>
                <w:sz w:val="18"/>
                <w:szCs w:val="18"/>
              </w:rPr>
            </w:pPr>
            <w:r w:rsidRPr="009266F6">
              <w:rPr>
                <w:rFonts w:eastAsia="微软雅黑" w:hint="eastAsia"/>
                <w:kern w:val="0"/>
                <w:sz w:val="18"/>
                <w:szCs w:val="18"/>
              </w:rPr>
              <w:t>不涉及</w:t>
            </w:r>
          </w:p>
        </w:tc>
        <w:tc>
          <w:tcPr>
            <w:tcW w:w="2267" w:type="dxa"/>
            <w:vAlign w:val="center"/>
          </w:tcPr>
          <w:p w:rsidR="00EF60DC" w:rsidRPr="009266F6" w:rsidRDefault="007B048F" w:rsidP="009266F6">
            <w:pPr>
              <w:widowControl/>
              <w:jc w:val="center"/>
              <w:rPr>
                <w:rFonts w:eastAsia="微软雅黑"/>
                <w:kern w:val="0"/>
                <w:sz w:val="18"/>
                <w:szCs w:val="18"/>
              </w:rPr>
            </w:pPr>
            <w:r>
              <w:rPr>
                <w:rFonts w:eastAsia="微软雅黑"/>
                <w:color w:val="000000"/>
                <w:kern w:val="0"/>
                <w:sz w:val="18"/>
                <w:szCs w:val="18"/>
              </w:rPr>
              <w:t>第三方或用户不能发送信息</w:t>
            </w:r>
          </w:p>
        </w:tc>
      </w:tr>
      <w:tr w:rsidR="009266F6">
        <w:trPr>
          <w:trHeight w:val="343"/>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24</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评估人员对用户管理人员进行访谈，针对具备第三方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是否根据累计发送违法信息次数等参数对个人账号、公众账号、聊天群组进行安全等级划分；如是，询问等级划分梯度、各等级违法信息处置机制及实现方式等。针对个人账号、公众账号、聊天群组后台数据中是否有安全等级划分及配置相应的处置策略。</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rsidP="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p>
        </w:tc>
      </w:tr>
      <w:tr w:rsidR="009266F6">
        <w:trPr>
          <w:trHeight w:val="181"/>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25</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评估人员查看人员配备文件，针对具备第三方</w:t>
            </w:r>
            <w:r>
              <w:rPr>
                <w:rFonts w:eastAsia="微软雅黑"/>
                <w:color w:val="000000"/>
                <w:kern w:val="0"/>
                <w:sz w:val="18"/>
                <w:szCs w:val="18"/>
              </w:rPr>
              <w:t>/</w:t>
            </w:r>
            <w:r>
              <w:rPr>
                <w:rFonts w:eastAsia="微软雅黑"/>
                <w:color w:val="000000"/>
                <w:kern w:val="0"/>
                <w:sz w:val="18"/>
                <w:szCs w:val="18"/>
              </w:rPr>
              <w:t>用户发布信息功能的业务，查看是否</w:t>
            </w:r>
            <w:r>
              <w:rPr>
                <w:rFonts w:eastAsia="微软雅黑"/>
                <w:color w:val="000000"/>
                <w:kern w:val="0"/>
                <w:sz w:val="18"/>
                <w:szCs w:val="18"/>
              </w:rPr>
              <w:lastRenderedPageBreak/>
              <w:t>配备专门人员管理公众账号，文件中是否含有人员名单和工作联系方式。</w:t>
            </w:r>
          </w:p>
        </w:tc>
        <w:tc>
          <w:tcPr>
            <w:tcW w:w="1558" w:type="dxa"/>
            <w:shd w:val="clear" w:color="auto" w:fill="auto"/>
            <w:vAlign w:val="center"/>
          </w:tcPr>
          <w:p w:rsidR="009266F6" w:rsidRDefault="009266F6" w:rsidP="009266F6">
            <w:pPr>
              <w:widowControl/>
              <w:jc w:val="center"/>
              <w:rPr>
                <w:rFonts w:eastAsia="微软雅黑"/>
                <w:i/>
                <w:color w:val="FF0000"/>
                <w:kern w:val="0"/>
                <w:sz w:val="18"/>
                <w:szCs w:val="18"/>
              </w:rPr>
            </w:pPr>
            <w:r>
              <w:rPr>
                <w:rFonts w:eastAsia="微软雅黑" w:hint="eastAsia"/>
                <w:color w:val="000000"/>
                <w:kern w:val="0"/>
                <w:sz w:val="18"/>
                <w:szCs w:val="18"/>
              </w:rPr>
              <w:lastRenderedPageBreak/>
              <w:t>不涉及</w:t>
            </w:r>
          </w:p>
        </w:tc>
        <w:tc>
          <w:tcPr>
            <w:tcW w:w="2267" w:type="dxa"/>
            <w:vAlign w:val="center"/>
          </w:tcPr>
          <w:p w:rsidR="009266F6" w:rsidRDefault="009266F6" w:rsidP="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p>
        </w:tc>
      </w:tr>
      <w:tr w:rsidR="009266F6">
        <w:trPr>
          <w:trHeight w:val="132"/>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26</w:t>
            </w:r>
          </w:p>
        </w:tc>
        <w:tc>
          <w:tcPr>
            <w:tcW w:w="3492" w:type="dxa"/>
            <w:tcBorders>
              <w:bottom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评估人员查看制度文件、工作手册等，针对具备第三方</w:t>
            </w:r>
            <w:r>
              <w:rPr>
                <w:rFonts w:eastAsia="微软雅黑"/>
                <w:color w:val="000000"/>
                <w:kern w:val="0"/>
                <w:sz w:val="18"/>
                <w:szCs w:val="18"/>
              </w:rPr>
              <w:t>/</w:t>
            </w:r>
            <w:r>
              <w:rPr>
                <w:rFonts w:eastAsia="微软雅黑"/>
                <w:color w:val="000000"/>
                <w:kern w:val="0"/>
                <w:sz w:val="18"/>
                <w:szCs w:val="18"/>
              </w:rPr>
              <w:t>用户发布信息功能的业务，是否含有针对公众账号发布的公开信息内容作违法信息日常监测巡查的机制和管理要求。</w:t>
            </w:r>
          </w:p>
        </w:tc>
        <w:tc>
          <w:tcPr>
            <w:tcW w:w="1558" w:type="dxa"/>
            <w:tcBorders>
              <w:bottom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bottom w:val="single" w:sz="4" w:space="0" w:color="auto"/>
            </w:tcBorders>
            <w:vAlign w:val="center"/>
          </w:tcPr>
          <w:p w:rsidR="009266F6" w:rsidRDefault="009266F6" w:rsidP="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p>
        </w:tc>
      </w:tr>
      <w:tr w:rsidR="009266F6">
        <w:trPr>
          <w:trHeight w:val="804"/>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27</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评估人员对公众账号管理人员进行访谈，针对具备第三方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用户发布信息功能的业务，询问违法信息处置方式和流程，是否有相关处置工作的记录。</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rsidP="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p>
        </w:tc>
      </w:tr>
      <w:tr w:rsidR="009266F6">
        <w:trPr>
          <w:trHeight w:val="546"/>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28</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评估人员实际完成一次群组创建，检查是否明示群组人数上限，是否明确告知：</w:t>
            </w:r>
            <w:r>
              <w:rPr>
                <w:rFonts w:eastAsia="微软雅黑"/>
                <w:color w:val="000000"/>
                <w:kern w:val="0"/>
                <w:sz w:val="18"/>
                <w:szCs w:val="18"/>
              </w:rPr>
              <w:t xml:space="preserve">a) </w:t>
            </w:r>
            <w:r>
              <w:rPr>
                <w:rFonts w:eastAsia="微软雅黑"/>
                <w:color w:val="000000"/>
                <w:kern w:val="0"/>
                <w:sz w:val="18"/>
                <w:szCs w:val="18"/>
              </w:rPr>
              <w:t>不得复制、发布、传播违法信息；</w:t>
            </w:r>
            <w:r>
              <w:rPr>
                <w:rFonts w:eastAsia="微软雅黑"/>
                <w:color w:val="000000"/>
                <w:kern w:val="0"/>
                <w:sz w:val="18"/>
                <w:szCs w:val="18"/>
              </w:rPr>
              <w:br/>
              <w:t xml:space="preserve">b) </w:t>
            </w:r>
            <w:r>
              <w:rPr>
                <w:rFonts w:eastAsia="微软雅黑"/>
                <w:color w:val="000000"/>
                <w:kern w:val="0"/>
                <w:sz w:val="18"/>
                <w:szCs w:val="18"/>
              </w:rPr>
              <w:t>群创建者和群管理者对群组负有管理责任，需承诺本群组不发布、传播违法信息。</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rsidP="009266F6">
            <w:pPr>
              <w:widowControl/>
              <w:jc w:val="center"/>
              <w:rPr>
                <w:rFonts w:eastAsia="微软雅黑"/>
                <w:i/>
                <w:color w:val="FF0000"/>
                <w:kern w:val="0"/>
                <w:sz w:val="18"/>
                <w:szCs w:val="18"/>
              </w:rPr>
            </w:pPr>
            <w:r>
              <w:rPr>
                <w:rFonts w:eastAsia="微软雅黑" w:hint="eastAsia"/>
                <w:color w:val="000000"/>
                <w:kern w:val="0"/>
                <w:sz w:val="18"/>
                <w:szCs w:val="18"/>
              </w:rPr>
              <w:t>不涉及创建群组</w:t>
            </w:r>
          </w:p>
        </w:tc>
      </w:tr>
      <w:tr w:rsidR="009266F6">
        <w:trPr>
          <w:trHeight w:val="690"/>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29</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评估人员查验系统配置，是否对群组人数设置上限，是否对群组违法信息的发布、传播进行监测和处置。</w:t>
            </w:r>
          </w:p>
        </w:tc>
        <w:tc>
          <w:tcPr>
            <w:tcW w:w="1558" w:type="dxa"/>
            <w:vAlign w:val="center"/>
          </w:tcPr>
          <w:p w:rsidR="009266F6" w:rsidRDefault="009266F6">
            <w:pPr>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rsidP="009266F6">
            <w:pPr>
              <w:widowControl/>
              <w:jc w:val="center"/>
              <w:rPr>
                <w:rFonts w:eastAsia="微软雅黑"/>
                <w:i/>
                <w:color w:val="FF0000"/>
                <w:kern w:val="0"/>
                <w:sz w:val="18"/>
                <w:szCs w:val="18"/>
              </w:rPr>
            </w:pPr>
            <w:r>
              <w:rPr>
                <w:rFonts w:eastAsia="微软雅黑" w:hint="eastAsia"/>
                <w:color w:val="000000"/>
                <w:kern w:val="0"/>
                <w:sz w:val="18"/>
                <w:szCs w:val="18"/>
              </w:rPr>
              <w:t>不涉及创建群组</w:t>
            </w:r>
          </w:p>
        </w:tc>
      </w:tr>
      <w:tr w:rsidR="009266F6">
        <w:trPr>
          <w:trHeight w:val="611"/>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30</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评估人员通过人员访谈、文件审查等方式，针对具备第三方</w:t>
            </w:r>
            <w:r>
              <w:rPr>
                <w:rFonts w:eastAsia="微软雅黑"/>
                <w:color w:val="000000"/>
                <w:kern w:val="0"/>
                <w:sz w:val="18"/>
                <w:szCs w:val="18"/>
              </w:rPr>
              <w:t>/</w:t>
            </w:r>
            <w:r>
              <w:rPr>
                <w:rFonts w:eastAsia="微软雅黑"/>
                <w:color w:val="000000"/>
                <w:kern w:val="0"/>
                <w:sz w:val="18"/>
                <w:szCs w:val="18"/>
              </w:rPr>
              <w:t>用户发布信息功能的业务，检查是否针对信息发布环节的链接转发、添加评论转发、跨平台分享等功能配套了违法信息监测和处置的管理机制和技术手段。</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r>
              <w:rPr>
                <w:rFonts w:eastAsia="微软雅黑" w:hint="eastAsia"/>
                <w:color w:val="000000"/>
                <w:kern w:val="0"/>
                <w:sz w:val="18"/>
                <w:szCs w:val="18"/>
              </w:rPr>
              <w:t>，评价中心仅能够进行评分，消息中心通过接口调用移动内部服务，服务子系统不控制消息内容</w:t>
            </w:r>
          </w:p>
        </w:tc>
      </w:tr>
      <w:tr w:rsidR="009266F6">
        <w:trPr>
          <w:trHeight w:val="511"/>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31</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针对具备第三方</w:t>
            </w:r>
            <w:r>
              <w:rPr>
                <w:rFonts w:eastAsia="微软雅黑"/>
                <w:color w:val="000000"/>
                <w:kern w:val="0"/>
                <w:sz w:val="18"/>
                <w:szCs w:val="18"/>
              </w:rPr>
              <w:t>/</w:t>
            </w:r>
            <w:r>
              <w:rPr>
                <w:rFonts w:eastAsia="微软雅黑"/>
                <w:color w:val="000000"/>
                <w:kern w:val="0"/>
                <w:sz w:val="18"/>
                <w:szCs w:val="18"/>
              </w:rPr>
              <w:t>用户发布信息功能的业务，评估人员分别实际使用一次链接转发、添加评论转发、跨平台分享功能，在有关位置输入违法信息关键字，验证信息是否发送成功。</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p>
        </w:tc>
      </w:tr>
      <w:tr w:rsidR="009266F6">
        <w:trPr>
          <w:trHeight w:val="708"/>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32</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针对具备第三方</w:t>
            </w:r>
            <w:r>
              <w:rPr>
                <w:rFonts w:eastAsia="微软雅黑"/>
                <w:color w:val="000000"/>
                <w:kern w:val="0"/>
                <w:sz w:val="18"/>
                <w:szCs w:val="18"/>
              </w:rPr>
              <w:t>/</w:t>
            </w:r>
            <w:r>
              <w:rPr>
                <w:rFonts w:eastAsia="微软雅黑" w:hint="eastAsia"/>
                <w:color w:val="000000"/>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第三方或用户不能发送信息</w:t>
            </w:r>
          </w:p>
        </w:tc>
      </w:tr>
      <w:tr w:rsidR="009266F6">
        <w:trPr>
          <w:trHeight w:val="442"/>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33</w:t>
            </w:r>
          </w:p>
        </w:tc>
        <w:tc>
          <w:tcPr>
            <w:tcW w:w="3492" w:type="dxa"/>
            <w:shd w:val="clear" w:color="auto" w:fill="auto"/>
            <w:vAlign w:val="center"/>
          </w:tcPr>
          <w:p w:rsidR="009266F6" w:rsidRPr="00EF45AC" w:rsidRDefault="009266F6">
            <w:pPr>
              <w:widowControl/>
              <w:jc w:val="center"/>
              <w:rPr>
                <w:rFonts w:eastAsia="微软雅黑"/>
                <w:kern w:val="0"/>
                <w:sz w:val="18"/>
                <w:szCs w:val="18"/>
              </w:rPr>
            </w:pPr>
            <w:r w:rsidRPr="00EF45AC">
              <w:rPr>
                <w:rFonts w:eastAsia="微软雅黑"/>
                <w:kern w:val="0"/>
                <w:sz w:val="18"/>
                <w:szCs w:val="18"/>
              </w:rPr>
              <w:t>评估人员需查看系统后台记录，查阅是否留存违法信息联动删除操作日志及日志记录内容</w:t>
            </w:r>
          </w:p>
        </w:tc>
        <w:tc>
          <w:tcPr>
            <w:tcW w:w="1558" w:type="dxa"/>
            <w:shd w:val="clear" w:color="auto" w:fill="auto"/>
            <w:vAlign w:val="center"/>
          </w:tcPr>
          <w:p w:rsidR="009266F6" w:rsidRPr="00397753" w:rsidRDefault="00397753">
            <w:pPr>
              <w:widowControl/>
              <w:jc w:val="center"/>
              <w:rPr>
                <w:rFonts w:eastAsia="微软雅黑"/>
                <w:kern w:val="0"/>
                <w:sz w:val="18"/>
                <w:szCs w:val="18"/>
              </w:rPr>
            </w:pPr>
            <w:r w:rsidRPr="00397753">
              <w:rPr>
                <w:rFonts w:eastAsia="微软雅黑" w:hint="eastAsia"/>
                <w:kern w:val="0"/>
                <w:sz w:val="18"/>
                <w:szCs w:val="18"/>
              </w:rPr>
              <w:t>不涉及</w:t>
            </w:r>
          </w:p>
        </w:tc>
        <w:tc>
          <w:tcPr>
            <w:tcW w:w="2267" w:type="dxa"/>
            <w:vAlign w:val="center"/>
          </w:tcPr>
          <w:p w:rsidR="009266F6" w:rsidRPr="00397753" w:rsidRDefault="00397753" w:rsidP="009266F6">
            <w:pPr>
              <w:widowControl/>
              <w:jc w:val="center"/>
              <w:rPr>
                <w:rFonts w:eastAsia="微软雅黑"/>
                <w:i/>
                <w:kern w:val="0"/>
                <w:sz w:val="18"/>
                <w:szCs w:val="18"/>
              </w:rPr>
            </w:pPr>
            <w:r w:rsidRPr="00397753">
              <w:rPr>
                <w:rFonts w:eastAsia="微软雅黑" w:hint="eastAsia"/>
                <w:kern w:val="0"/>
                <w:sz w:val="18"/>
                <w:szCs w:val="18"/>
              </w:rPr>
              <w:t>不涉及</w:t>
            </w:r>
            <w:r>
              <w:rPr>
                <w:rFonts w:eastAsia="微软雅黑" w:hint="eastAsia"/>
                <w:kern w:val="0"/>
                <w:sz w:val="18"/>
                <w:szCs w:val="18"/>
              </w:rPr>
              <w:t>信息联动</w:t>
            </w:r>
            <w:r>
              <w:rPr>
                <w:rFonts w:eastAsia="微软雅黑"/>
                <w:kern w:val="0"/>
                <w:sz w:val="18"/>
                <w:szCs w:val="18"/>
              </w:rPr>
              <w:t>发布</w:t>
            </w:r>
          </w:p>
        </w:tc>
      </w:tr>
      <w:tr w:rsidR="009266F6">
        <w:trPr>
          <w:trHeight w:val="651"/>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34</w:t>
            </w:r>
          </w:p>
        </w:tc>
        <w:tc>
          <w:tcPr>
            <w:tcW w:w="3492" w:type="dxa"/>
            <w:shd w:val="clear" w:color="auto" w:fill="auto"/>
            <w:vAlign w:val="center"/>
          </w:tcPr>
          <w:p w:rsidR="009266F6" w:rsidRPr="00EF45AC" w:rsidRDefault="009266F6">
            <w:pPr>
              <w:widowControl/>
              <w:jc w:val="center"/>
              <w:rPr>
                <w:rFonts w:eastAsia="微软雅黑"/>
                <w:kern w:val="0"/>
                <w:sz w:val="18"/>
                <w:szCs w:val="18"/>
              </w:rPr>
            </w:pPr>
            <w:r w:rsidRPr="00EF45AC">
              <w:rPr>
                <w:rFonts w:eastAsia="微软雅黑"/>
                <w:kern w:val="0"/>
                <w:sz w:val="18"/>
                <w:szCs w:val="18"/>
              </w:rPr>
              <w:t>评估人员需使用业务，查看在业务使用前，是否明确告知用户业务推送信息的种类，用户可自主选择是否接收信息，或在业务</w:t>
            </w:r>
            <w:r w:rsidRPr="00EF45AC">
              <w:rPr>
                <w:rFonts w:eastAsia="微软雅黑"/>
                <w:kern w:val="0"/>
                <w:sz w:val="18"/>
                <w:szCs w:val="18"/>
              </w:rPr>
              <w:lastRenderedPageBreak/>
              <w:t>系统设置是否包含信息推送功能管理的选项</w:t>
            </w:r>
          </w:p>
        </w:tc>
        <w:tc>
          <w:tcPr>
            <w:tcW w:w="1558" w:type="dxa"/>
            <w:shd w:val="clear" w:color="auto" w:fill="auto"/>
            <w:vAlign w:val="center"/>
          </w:tcPr>
          <w:p w:rsidR="009266F6" w:rsidRPr="00AF366B" w:rsidRDefault="009266F6">
            <w:pPr>
              <w:widowControl/>
              <w:jc w:val="center"/>
              <w:rPr>
                <w:rFonts w:eastAsia="微软雅黑"/>
                <w:color w:val="FF0000"/>
                <w:kern w:val="0"/>
                <w:sz w:val="18"/>
                <w:szCs w:val="18"/>
              </w:rPr>
            </w:pPr>
            <w:r w:rsidRPr="00AF366B">
              <w:rPr>
                <w:rFonts w:eastAsia="微软雅黑" w:hint="eastAsia"/>
                <w:color w:val="FF0000"/>
                <w:kern w:val="0"/>
                <w:sz w:val="18"/>
                <w:szCs w:val="18"/>
              </w:rPr>
              <w:lastRenderedPageBreak/>
              <w:t>不合格</w:t>
            </w:r>
          </w:p>
        </w:tc>
        <w:tc>
          <w:tcPr>
            <w:tcW w:w="2267" w:type="dxa"/>
            <w:vAlign w:val="center"/>
          </w:tcPr>
          <w:p w:rsidR="009266F6" w:rsidRPr="00AF366B" w:rsidRDefault="009266F6" w:rsidP="00CE45E9">
            <w:pPr>
              <w:widowControl/>
              <w:jc w:val="center"/>
              <w:rPr>
                <w:rFonts w:eastAsia="微软雅黑"/>
                <w:i/>
                <w:color w:val="FF0000"/>
                <w:kern w:val="0"/>
                <w:sz w:val="18"/>
                <w:szCs w:val="18"/>
              </w:rPr>
            </w:pPr>
            <w:r w:rsidRPr="00AF366B">
              <w:rPr>
                <w:rFonts w:eastAsia="微软雅黑" w:hint="eastAsia"/>
                <w:color w:val="FF0000"/>
                <w:kern w:val="0"/>
                <w:sz w:val="18"/>
                <w:szCs w:val="18"/>
              </w:rPr>
              <w:t>用户不能</w:t>
            </w:r>
            <w:r w:rsidRPr="00AF366B">
              <w:rPr>
                <w:rFonts w:eastAsia="微软雅黑"/>
                <w:color w:val="FF0000"/>
                <w:kern w:val="0"/>
                <w:sz w:val="18"/>
                <w:szCs w:val="18"/>
              </w:rPr>
              <w:t>自主选择接收信息</w:t>
            </w:r>
            <w:r w:rsidR="00AF366B">
              <w:rPr>
                <w:rFonts w:eastAsia="微软雅黑" w:hint="eastAsia"/>
                <w:color w:val="FF0000"/>
                <w:kern w:val="0"/>
                <w:sz w:val="18"/>
                <w:szCs w:val="18"/>
              </w:rPr>
              <w:t>，用户是否可退订，未显示在推送短信内容中</w:t>
            </w:r>
          </w:p>
        </w:tc>
      </w:tr>
      <w:tr w:rsidR="009266F6">
        <w:trPr>
          <w:trHeight w:val="493"/>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35</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评估人员使用业务，在不同时间段针对业务平台进行若干次访问，或发布若干条公众信息，随后请导出相关的访问记录；或从日志留存系统页面展示相关记录。评估人员需提供一定查询条件，由相关人员在日志留存系统进行操作演示，验证日志留存系统的查询、检索和审计功能。</w:t>
            </w:r>
          </w:p>
        </w:tc>
        <w:tc>
          <w:tcPr>
            <w:tcW w:w="1558"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有访问操作相关记录</w:t>
            </w:r>
          </w:p>
        </w:tc>
      </w:tr>
      <w:tr w:rsidR="009266F6">
        <w:trPr>
          <w:trHeight w:val="511"/>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01-BZ-</w:t>
            </w:r>
            <w:r>
              <w:rPr>
                <w:rFonts w:hint="eastAsia"/>
                <w:color w:val="000000"/>
                <w:sz w:val="18"/>
                <w:szCs w:val="18"/>
              </w:rPr>
              <w:t>36</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对于已上线的业务，需请提供满足留存时间要求的日志记录；针对未上线的业务，需请提供日志留存系统设计文件，证明其能够满足留存时间要求。</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9266F6" w:rsidRDefault="009266F6" w:rsidP="00AF366B">
            <w:pPr>
              <w:widowControl/>
              <w:jc w:val="center"/>
              <w:rPr>
                <w:rFonts w:eastAsia="微软雅黑"/>
                <w:i/>
                <w:color w:val="FF0000"/>
                <w:kern w:val="0"/>
                <w:sz w:val="18"/>
                <w:szCs w:val="18"/>
              </w:rPr>
            </w:pPr>
            <w:r>
              <w:rPr>
                <w:rFonts w:eastAsia="微软雅黑"/>
                <w:color w:val="000000"/>
                <w:kern w:val="0"/>
                <w:sz w:val="18"/>
                <w:szCs w:val="18"/>
              </w:rPr>
              <w:t>日志记录</w:t>
            </w:r>
            <w:r>
              <w:rPr>
                <w:rFonts w:eastAsia="微软雅黑" w:hint="eastAsia"/>
                <w:color w:val="000000"/>
                <w:kern w:val="0"/>
                <w:sz w:val="18"/>
                <w:szCs w:val="18"/>
              </w:rPr>
              <w:t>满足要求</w:t>
            </w:r>
          </w:p>
        </w:tc>
      </w:tr>
      <w:tr w:rsidR="009266F6">
        <w:trPr>
          <w:trHeight w:val="435"/>
          <w:jc w:val="center"/>
        </w:trPr>
        <w:tc>
          <w:tcPr>
            <w:tcW w:w="729" w:type="dxa"/>
            <w:vMerge w:val="restart"/>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业务平台安全保障</w:t>
            </w:r>
          </w:p>
        </w:tc>
        <w:tc>
          <w:tcPr>
            <w:tcW w:w="992" w:type="dxa"/>
            <w:shd w:val="clear" w:color="auto" w:fill="auto"/>
            <w:vAlign w:val="center"/>
          </w:tcPr>
          <w:p w:rsidR="009266F6" w:rsidRDefault="009266F6">
            <w:pPr>
              <w:jc w:val="center"/>
              <w:rPr>
                <w:color w:val="000000"/>
                <w:sz w:val="18"/>
                <w:szCs w:val="18"/>
              </w:rPr>
            </w:pPr>
            <w:r>
              <w:rPr>
                <w:color w:val="000000"/>
                <w:sz w:val="18"/>
                <w:szCs w:val="18"/>
              </w:rPr>
              <w:t>02-BZ-01</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评估人员需查看上报给主管部门的业务开办信息，包括业务机房</w:t>
            </w:r>
            <w:r>
              <w:rPr>
                <w:rFonts w:eastAsia="微软雅黑"/>
                <w:color w:val="000000"/>
                <w:kern w:val="0"/>
                <w:sz w:val="18"/>
                <w:szCs w:val="18"/>
              </w:rPr>
              <w:t>/</w:t>
            </w:r>
            <w:r>
              <w:rPr>
                <w:rFonts w:eastAsia="微软雅黑"/>
                <w:color w:val="000000"/>
                <w:kern w:val="0"/>
                <w:sz w:val="18"/>
                <w:szCs w:val="18"/>
              </w:rPr>
              <w:t>节点列表、占用机房位置等，并与实际情况进行核对。</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上报给主管部门的业务开办信息与实际情况进行</w:t>
            </w:r>
            <w:r>
              <w:rPr>
                <w:rFonts w:eastAsia="微软雅黑" w:hint="eastAsia"/>
                <w:color w:val="000000"/>
                <w:kern w:val="0"/>
                <w:sz w:val="18"/>
                <w:szCs w:val="18"/>
              </w:rPr>
              <w:t>一致</w:t>
            </w:r>
          </w:p>
        </w:tc>
      </w:tr>
      <w:tr w:rsidR="009266F6">
        <w:trPr>
          <w:trHeight w:val="373"/>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02-BZ-02</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评估人员需查看业务系统拓扑图，并访谈相关负责人员，询问针对境内外交互数据的管理制度，以及配套的技术监管手段。</w:t>
            </w:r>
          </w:p>
        </w:tc>
        <w:tc>
          <w:tcPr>
            <w:tcW w:w="1558"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不存在境内外数据交互</w:t>
            </w:r>
          </w:p>
        </w:tc>
      </w:tr>
      <w:tr w:rsidR="009266F6">
        <w:trPr>
          <w:trHeight w:val="169"/>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02-BZ-03</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评估人员需查看业务后台系统实时运行数据和日志记录，核实是对资源分配使用情况进行实时监控和日志记录。</w:t>
            </w:r>
          </w:p>
        </w:tc>
        <w:tc>
          <w:tcPr>
            <w:tcW w:w="1558"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vAlign w:val="center"/>
          </w:tcPr>
          <w:p w:rsidR="009266F6" w:rsidRDefault="00621C55">
            <w:pPr>
              <w:widowControl/>
              <w:jc w:val="center"/>
              <w:rPr>
                <w:rFonts w:eastAsia="微软雅黑"/>
                <w:i/>
                <w:color w:val="FF0000"/>
                <w:kern w:val="0"/>
                <w:sz w:val="18"/>
                <w:szCs w:val="18"/>
              </w:rPr>
            </w:pPr>
            <w:r>
              <w:rPr>
                <w:rFonts w:eastAsia="微软雅黑" w:hint="eastAsia"/>
                <w:color w:val="000000"/>
                <w:kern w:val="0"/>
                <w:sz w:val="18"/>
                <w:szCs w:val="18"/>
              </w:rPr>
              <w:t>能够对资源分配使用情况进行实时监控和日志记录</w:t>
            </w:r>
          </w:p>
        </w:tc>
      </w:tr>
      <w:tr w:rsidR="009266F6">
        <w:trPr>
          <w:trHeight w:val="416"/>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02-BZ-04</w:t>
            </w:r>
          </w:p>
        </w:tc>
        <w:tc>
          <w:tcPr>
            <w:tcW w:w="3492" w:type="dxa"/>
            <w:tcBorders>
              <w:bottom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评估人员需查看关于违法信息监测处置制度文件和技术手段配备情况，核验侧是否可执行行业主管部门下发的违法信息监测和处置指令。</w:t>
            </w:r>
          </w:p>
        </w:tc>
        <w:tc>
          <w:tcPr>
            <w:tcW w:w="1558" w:type="dxa"/>
            <w:tcBorders>
              <w:bottom w:val="single" w:sz="4" w:space="0" w:color="auto"/>
            </w:tcBorders>
            <w:shd w:val="clear" w:color="auto" w:fill="auto"/>
            <w:vAlign w:val="center"/>
          </w:tcPr>
          <w:p w:rsidR="009266F6" w:rsidRPr="00A201DB" w:rsidRDefault="00391D5D">
            <w:pPr>
              <w:widowControl/>
              <w:jc w:val="center"/>
              <w:rPr>
                <w:rFonts w:eastAsia="微软雅黑"/>
                <w:color w:val="FF0000"/>
                <w:kern w:val="0"/>
                <w:sz w:val="18"/>
                <w:szCs w:val="18"/>
              </w:rPr>
            </w:pPr>
            <w:r w:rsidRPr="00A201DB">
              <w:rPr>
                <w:rFonts w:eastAsia="微软雅黑" w:hint="eastAsia"/>
                <w:color w:val="FF0000"/>
                <w:kern w:val="0"/>
                <w:sz w:val="18"/>
                <w:szCs w:val="18"/>
              </w:rPr>
              <w:t>不</w:t>
            </w:r>
            <w:r w:rsidR="009266F6" w:rsidRPr="00A201DB">
              <w:rPr>
                <w:rFonts w:eastAsia="微软雅黑"/>
                <w:color w:val="FF0000"/>
                <w:kern w:val="0"/>
                <w:sz w:val="18"/>
                <w:szCs w:val="18"/>
              </w:rPr>
              <w:t>合格</w:t>
            </w:r>
          </w:p>
        </w:tc>
        <w:tc>
          <w:tcPr>
            <w:tcW w:w="2267" w:type="dxa"/>
            <w:tcBorders>
              <w:bottom w:val="single" w:sz="4" w:space="0" w:color="auto"/>
            </w:tcBorders>
            <w:vAlign w:val="center"/>
          </w:tcPr>
          <w:p w:rsidR="009266F6" w:rsidRDefault="00444185" w:rsidP="00DB22A1">
            <w:pPr>
              <w:widowControl/>
              <w:jc w:val="center"/>
              <w:rPr>
                <w:rFonts w:eastAsia="微软雅黑"/>
                <w:i/>
                <w:color w:val="FF0000"/>
                <w:kern w:val="0"/>
                <w:sz w:val="18"/>
                <w:szCs w:val="18"/>
              </w:rPr>
            </w:pPr>
            <w:r>
              <w:rPr>
                <w:rFonts w:eastAsia="微软雅黑" w:hint="eastAsia"/>
                <w:color w:val="000000"/>
                <w:kern w:val="0"/>
                <w:sz w:val="18"/>
                <w:szCs w:val="18"/>
              </w:rPr>
              <w:t>服务子系统</w:t>
            </w:r>
            <w:r w:rsidR="00621C55">
              <w:rPr>
                <w:rFonts w:eastAsia="微软雅黑" w:hint="eastAsia"/>
                <w:color w:val="000000"/>
                <w:kern w:val="0"/>
                <w:sz w:val="18"/>
                <w:szCs w:val="18"/>
              </w:rPr>
              <w:t>提供敏感词配置管理等技术，对违法信息进行过滤处置</w:t>
            </w:r>
            <w:r w:rsidR="00391D5D">
              <w:rPr>
                <w:rFonts w:eastAsia="微软雅黑" w:hint="eastAsia"/>
                <w:color w:val="000000"/>
                <w:kern w:val="0"/>
                <w:sz w:val="18"/>
                <w:szCs w:val="18"/>
              </w:rPr>
              <w:t>，</w:t>
            </w:r>
            <w:r w:rsidR="00391D5D" w:rsidRPr="00391D5D">
              <w:rPr>
                <w:rFonts w:eastAsia="微软雅黑"/>
                <w:color w:val="FF0000"/>
                <w:kern w:val="0"/>
                <w:sz w:val="18"/>
                <w:szCs w:val="18"/>
              </w:rPr>
              <w:t>销售子系统暂未配备</w:t>
            </w:r>
            <w:r w:rsidR="00391D5D" w:rsidRPr="00391D5D">
              <w:rPr>
                <w:rFonts w:eastAsia="微软雅黑" w:hint="eastAsia"/>
                <w:color w:val="FF0000"/>
                <w:kern w:val="0"/>
                <w:sz w:val="18"/>
                <w:szCs w:val="18"/>
              </w:rPr>
              <w:t>相关</w:t>
            </w:r>
            <w:r w:rsidR="00391D5D" w:rsidRPr="00391D5D">
              <w:rPr>
                <w:rFonts w:eastAsia="微软雅黑"/>
                <w:color w:val="FF0000"/>
                <w:kern w:val="0"/>
                <w:sz w:val="18"/>
                <w:szCs w:val="18"/>
              </w:rPr>
              <w:t>手段</w:t>
            </w:r>
          </w:p>
        </w:tc>
      </w:tr>
      <w:tr w:rsidR="009266F6">
        <w:trPr>
          <w:trHeight w:val="416"/>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02-BZ-05</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评估人员需查看留存业务相关日志记录，核实日志的类型、内容和留存时间是否满足相关法律法规要求。</w:t>
            </w:r>
          </w:p>
        </w:tc>
        <w:tc>
          <w:tcPr>
            <w:tcW w:w="1558" w:type="dxa"/>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Align w:val="center"/>
          </w:tcPr>
          <w:p w:rsidR="009266F6" w:rsidRDefault="009266F6" w:rsidP="00621C55">
            <w:pPr>
              <w:widowControl/>
              <w:jc w:val="center"/>
              <w:rPr>
                <w:rFonts w:eastAsia="微软雅黑"/>
                <w:i/>
                <w:color w:val="FF0000"/>
                <w:kern w:val="0"/>
                <w:sz w:val="18"/>
                <w:szCs w:val="18"/>
              </w:rPr>
            </w:pPr>
            <w:r>
              <w:rPr>
                <w:rFonts w:eastAsia="微软雅黑" w:hint="eastAsia"/>
                <w:color w:val="000000"/>
                <w:kern w:val="0"/>
                <w:sz w:val="18"/>
                <w:szCs w:val="18"/>
              </w:rPr>
              <w:t>存在</w:t>
            </w:r>
            <w:r>
              <w:rPr>
                <w:rFonts w:eastAsia="微软雅黑"/>
                <w:color w:val="000000"/>
                <w:kern w:val="0"/>
                <w:sz w:val="18"/>
                <w:szCs w:val="18"/>
              </w:rPr>
              <w:t>业务相关日志记录</w:t>
            </w:r>
            <w:r>
              <w:rPr>
                <w:rFonts w:eastAsia="微软雅黑" w:hint="eastAsia"/>
                <w:color w:val="000000"/>
                <w:kern w:val="0"/>
                <w:sz w:val="18"/>
                <w:szCs w:val="18"/>
              </w:rPr>
              <w:t>，</w:t>
            </w:r>
            <w:r>
              <w:rPr>
                <w:rFonts w:eastAsia="微软雅黑"/>
                <w:color w:val="000000"/>
                <w:kern w:val="0"/>
                <w:sz w:val="18"/>
                <w:szCs w:val="18"/>
              </w:rPr>
              <w:t>日志的类型、内容和留存时间满足相关法律法规要求</w:t>
            </w:r>
          </w:p>
        </w:tc>
      </w:tr>
      <w:tr w:rsidR="009266F6">
        <w:trPr>
          <w:trHeight w:val="287"/>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02-BZ-0</w:t>
            </w:r>
            <w:r>
              <w:rPr>
                <w:rFonts w:hint="eastAsia"/>
                <w:color w:val="000000"/>
                <w:sz w:val="18"/>
                <w:szCs w:val="18"/>
              </w:rPr>
              <w:t>6</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评估人员需向询问，是否对合作</w:t>
            </w:r>
            <w:r>
              <w:rPr>
                <w:rFonts w:eastAsia="微软雅黑"/>
                <w:color w:val="000000"/>
                <w:kern w:val="0"/>
                <w:sz w:val="18"/>
                <w:szCs w:val="18"/>
              </w:rPr>
              <w:t>/</w:t>
            </w:r>
            <w:r>
              <w:rPr>
                <w:rFonts w:eastAsia="微软雅黑"/>
                <w:color w:val="000000"/>
                <w:kern w:val="0"/>
                <w:sz w:val="18"/>
                <w:szCs w:val="18"/>
              </w:rPr>
              <w:t>用户的业务经营许可资质进行核实，并留存相关资料；</w:t>
            </w:r>
          </w:p>
        </w:tc>
        <w:tc>
          <w:tcPr>
            <w:tcW w:w="1558"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9266F6" w:rsidRPr="000C6109" w:rsidRDefault="00621C55" w:rsidP="00621C55">
            <w:pPr>
              <w:widowControl/>
              <w:jc w:val="center"/>
              <w:rPr>
                <w:rFonts w:eastAsia="微软雅黑"/>
                <w:i/>
                <w:kern w:val="0"/>
                <w:sz w:val="18"/>
                <w:szCs w:val="18"/>
              </w:rPr>
            </w:pPr>
            <w:r w:rsidRPr="000C6109">
              <w:rPr>
                <w:rFonts w:eastAsia="微软雅黑" w:hint="eastAsia"/>
                <w:kern w:val="0"/>
                <w:sz w:val="18"/>
                <w:szCs w:val="18"/>
              </w:rPr>
              <w:t>合作方具有业务经营许可资质</w:t>
            </w:r>
          </w:p>
        </w:tc>
      </w:tr>
      <w:tr w:rsidR="009266F6">
        <w:trPr>
          <w:trHeight w:val="366"/>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w:t>
            </w:r>
            <w:r>
              <w:rPr>
                <w:rFonts w:hint="eastAsia"/>
                <w:color w:val="000000"/>
                <w:sz w:val="18"/>
                <w:szCs w:val="18"/>
              </w:rPr>
              <w:t>07</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评估人员需查看与服务对象签订的协议中，是否包含用户需提供真实身份的内容；</w:t>
            </w:r>
          </w:p>
        </w:tc>
        <w:tc>
          <w:tcPr>
            <w:tcW w:w="1558"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9266F6" w:rsidRPr="00DB22A1" w:rsidRDefault="009266F6" w:rsidP="00544BC3">
            <w:pPr>
              <w:widowControl/>
              <w:jc w:val="center"/>
              <w:rPr>
                <w:rFonts w:eastAsia="微软雅黑"/>
                <w:color w:val="000000"/>
                <w:kern w:val="0"/>
                <w:sz w:val="18"/>
                <w:szCs w:val="18"/>
              </w:rPr>
            </w:pPr>
            <w:r w:rsidRPr="00DB22A1">
              <w:rPr>
                <w:rFonts w:eastAsia="微软雅黑" w:hint="eastAsia"/>
                <w:color w:val="000000"/>
                <w:kern w:val="0"/>
                <w:sz w:val="18"/>
                <w:szCs w:val="18"/>
              </w:rPr>
              <w:t>该业务</w:t>
            </w:r>
            <w:r w:rsidRPr="00DB22A1">
              <w:rPr>
                <w:rFonts w:eastAsia="微软雅黑"/>
                <w:color w:val="000000"/>
                <w:kern w:val="0"/>
                <w:sz w:val="18"/>
                <w:szCs w:val="18"/>
              </w:rPr>
              <w:t>系统</w:t>
            </w:r>
            <w:r>
              <w:rPr>
                <w:rFonts w:eastAsia="微软雅黑" w:hint="eastAsia"/>
                <w:color w:val="000000"/>
                <w:kern w:val="0"/>
                <w:sz w:val="18"/>
                <w:szCs w:val="18"/>
              </w:rPr>
              <w:t>提供</w:t>
            </w:r>
            <w:r>
              <w:rPr>
                <w:rFonts w:eastAsia="微软雅黑"/>
                <w:color w:val="000000"/>
                <w:kern w:val="0"/>
                <w:sz w:val="18"/>
                <w:szCs w:val="18"/>
              </w:rPr>
              <w:t>服务过程中</w:t>
            </w:r>
            <w:r w:rsidR="00621C55">
              <w:rPr>
                <w:rFonts w:eastAsia="微软雅黑" w:hint="eastAsia"/>
                <w:color w:val="000000"/>
                <w:kern w:val="0"/>
                <w:sz w:val="18"/>
                <w:szCs w:val="18"/>
              </w:rPr>
              <w:t>参照《中国移动</w:t>
            </w:r>
            <w:r w:rsidR="00544BC3">
              <w:rPr>
                <w:rFonts w:eastAsia="微软雅黑" w:hint="eastAsia"/>
                <w:color w:val="000000"/>
                <w:kern w:val="0"/>
                <w:sz w:val="18"/>
                <w:szCs w:val="18"/>
              </w:rPr>
              <w:t>网站服务</w:t>
            </w:r>
            <w:r w:rsidR="00544BC3">
              <w:rPr>
                <w:rFonts w:eastAsia="微软雅黑"/>
                <w:color w:val="000000"/>
                <w:kern w:val="0"/>
                <w:sz w:val="18"/>
                <w:szCs w:val="18"/>
              </w:rPr>
              <w:t>协议</w:t>
            </w:r>
            <w:r w:rsidR="00621C55">
              <w:rPr>
                <w:rFonts w:eastAsia="微软雅黑" w:hint="eastAsia"/>
                <w:color w:val="000000"/>
                <w:kern w:val="0"/>
                <w:sz w:val="18"/>
                <w:szCs w:val="18"/>
              </w:rPr>
              <w:t>》执行</w:t>
            </w:r>
          </w:p>
        </w:tc>
      </w:tr>
      <w:tr w:rsidR="009266F6">
        <w:trPr>
          <w:trHeight w:val="415"/>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w:t>
            </w:r>
            <w:r>
              <w:rPr>
                <w:rFonts w:hint="eastAsia"/>
                <w:color w:val="000000"/>
                <w:sz w:val="18"/>
                <w:szCs w:val="18"/>
              </w:rPr>
              <w:t>08</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评估人员需访谈相关负责人，询问是否建立了针对合作信息安全保障能力（管理制度和技术手段）评估机制；</w:t>
            </w:r>
          </w:p>
        </w:tc>
        <w:tc>
          <w:tcPr>
            <w:tcW w:w="1558" w:type="dxa"/>
            <w:shd w:val="clear" w:color="auto" w:fill="auto"/>
            <w:vAlign w:val="center"/>
          </w:tcPr>
          <w:p w:rsidR="009266F6" w:rsidRPr="000C6109" w:rsidRDefault="001C6943">
            <w:pPr>
              <w:widowControl/>
              <w:jc w:val="center"/>
              <w:rPr>
                <w:rFonts w:eastAsia="微软雅黑"/>
                <w:color w:val="FF0000"/>
                <w:kern w:val="0"/>
                <w:sz w:val="18"/>
                <w:szCs w:val="18"/>
              </w:rPr>
            </w:pPr>
            <w:r w:rsidRPr="000C6109">
              <w:rPr>
                <w:rFonts w:eastAsia="微软雅黑" w:hint="eastAsia"/>
                <w:color w:val="FF0000"/>
                <w:kern w:val="0"/>
                <w:sz w:val="18"/>
                <w:szCs w:val="18"/>
              </w:rPr>
              <w:t>不</w:t>
            </w:r>
            <w:r w:rsidR="009266F6" w:rsidRPr="000C6109">
              <w:rPr>
                <w:rFonts w:eastAsia="微软雅黑" w:hint="eastAsia"/>
                <w:color w:val="FF0000"/>
                <w:kern w:val="0"/>
                <w:sz w:val="18"/>
                <w:szCs w:val="18"/>
              </w:rPr>
              <w:t>合格</w:t>
            </w:r>
          </w:p>
        </w:tc>
        <w:tc>
          <w:tcPr>
            <w:tcW w:w="2267" w:type="dxa"/>
            <w:vAlign w:val="center"/>
          </w:tcPr>
          <w:p w:rsidR="009266F6" w:rsidRDefault="001C6943">
            <w:pPr>
              <w:widowControl/>
              <w:jc w:val="center"/>
              <w:rPr>
                <w:rFonts w:eastAsia="微软雅黑"/>
                <w:i/>
                <w:color w:val="FF0000"/>
                <w:kern w:val="0"/>
                <w:sz w:val="18"/>
                <w:szCs w:val="18"/>
              </w:rPr>
            </w:pPr>
            <w:r w:rsidRPr="001C6943">
              <w:rPr>
                <w:rFonts w:eastAsia="微软雅黑" w:hint="eastAsia"/>
                <w:color w:val="FF0000"/>
                <w:kern w:val="0"/>
                <w:sz w:val="18"/>
                <w:szCs w:val="18"/>
              </w:rPr>
              <w:t>暂未</w:t>
            </w:r>
            <w:r w:rsidR="009266F6" w:rsidRPr="001C6943">
              <w:rPr>
                <w:rFonts w:eastAsia="微软雅黑"/>
                <w:color w:val="FF0000"/>
                <w:kern w:val="0"/>
                <w:sz w:val="18"/>
                <w:szCs w:val="18"/>
              </w:rPr>
              <w:t>对合作对象有信息安全保障能力（管理制度和技术手段）</w:t>
            </w:r>
            <w:r w:rsidRPr="001C6943">
              <w:rPr>
                <w:rFonts w:eastAsia="微软雅黑" w:hint="eastAsia"/>
                <w:color w:val="FF0000"/>
                <w:kern w:val="0"/>
                <w:sz w:val="18"/>
                <w:szCs w:val="18"/>
              </w:rPr>
              <w:t>建立</w:t>
            </w:r>
            <w:r w:rsidR="009266F6" w:rsidRPr="001C6943">
              <w:rPr>
                <w:rFonts w:eastAsia="微软雅黑"/>
                <w:color w:val="FF0000"/>
                <w:kern w:val="0"/>
                <w:sz w:val="18"/>
                <w:szCs w:val="18"/>
              </w:rPr>
              <w:t>评估机制</w:t>
            </w:r>
          </w:p>
        </w:tc>
      </w:tr>
      <w:tr w:rsidR="009266F6">
        <w:trPr>
          <w:trHeight w:val="211"/>
          <w:jc w:val="center"/>
        </w:trPr>
        <w:tc>
          <w:tcPr>
            <w:tcW w:w="729" w:type="dxa"/>
            <w:vMerge/>
            <w:vAlign w:val="center"/>
          </w:tcPr>
          <w:p w:rsidR="009266F6" w:rsidRDefault="009266F6">
            <w:pPr>
              <w:widowControl/>
              <w:jc w:val="center"/>
              <w:rPr>
                <w:rFonts w:eastAsia="微软雅黑"/>
                <w:color w:val="000000"/>
                <w:kern w:val="0"/>
                <w:sz w:val="18"/>
                <w:szCs w:val="18"/>
              </w:rPr>
            </w:pPr>
          </w:p>
        </w:tc>
        <w:tc>
          <w:tcPr>
            <w:tcW w:w="992" w:type="dxa"/>
            <w:shd w:val="clear" w:color="auto" w:fill="auto"/>
            <w:vAlign w:val="center"/>
          </w:tcPr>
          <w:p w:rsidR="009266F6" w:rsidRDefault="009266F6">
            <w:pPr>
              <w:jc w:val="center"/>
              <w:rPr>
                <w:color w:val="000000"/>
                <w:sz w:val="18"/>
                <w:szCs w:val="18"/>
              </w:rPr>
            </w:pPr>
            <w:r>
              <w:rPr>
                <w:color w:val="000000"/>
                <w:sz w:val="18"/>
                <w:szCs w:val="18"/>
              </w:rPr>
              <w:t>02-BZ-</w:t>
            </w:r>
            <w:r>
              <w:rPr>
                <w:rFonts w:hint="eastAsia"/>
                <w:color w:val="000000"/>
                <w:sz w:val="18"/>
                <w:szCs w:val="18"/>
              </w:rPr>
              <w:t>09</w:t>
            </w:r>
          </w:p>
        </w:tc>
        <w:tc>
          <w:tcPr>
            <w:tcW w:w="3492"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评估人员访谈相关负责人，询问是否通过开放接口进行交互的数据建立了安全审核机制和技术保障手段。</w:t>
            </w:r>
          </w:p>
        </w:tc>
        <w:tc>
          <w:tcPr>
            <w:tcW w:w="1558" w:type="dxa"/>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未对外开放接口</w:t>
            </w:r>
            <w:r>
              <w:rPr>
                <w:rFonts w:eastAsia="微软雅黑" w:hint="eastAsia"/>
                <w:color w:val="000000"/>
                <w:kern w:val="0"/>
                <w:sz w:val="18"/>
                <w:szCs w:val="18"/>
              </w:rPr>
              <w:t>，</w:t>
            </w:r>
            <w:r w:rsidR="001C6943">
              <w:rPr>
                <w:rFonts w:eastAsia="微软雅黑"/>
                <w:color w:val="000000"/>
                <w:kern w:val="0"/>
                <w:sz w:val="18"/>
                <w:szCs w:val="18"/>
              </w:rPr>
              <w:t>只有调用</w:t>
            </w:r>
            <w:r w:rsidR="001C6943">
              <w:rPr>
                <w:rFonts w:eastAsia="微软雅黑" w:hint="eastAsia"/>
                <w:color w:val="000000"/>
                <w:kern w:val="0"/>
                <w:sz w:val="18"/>
                <w:szCs w:val="18"/>
              </w:rPr>
              <w:t>移动集团</w:t>
            </w:r>
            <w:r>
              <w:rPr>
                <w:rFonts w:eastAsia="微软雅黑"/>
                <w:color w:val="000000"/>
                <w:kern w:val="0"/>
                <w:sz w:val="18"/>
                <w:szCs w:val="18"/>
              </w:rPr>
              <w:t>手厅或网厅的接口</w:t>
            </w: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rPr>
                <w:rFonts w:eastAsia="微软雅黑"/>
                <w:color w:val="000000"/>
                <w:kern w:val="0"/>
                <w:sz w:val="18"/>
                <w:szCs w:val="18"/>
              </w:rPr>
            </w:pPr>
            <w:r>
              <w:rPr>
                <w:rFonts w:hint="eastAsia"/>
              </w:rPr>
              <w:t>Web</w:t>
            </w:r>
            <w:r>
              <w:rPr>
                <w:rFonts w:hint="eastAsia"/>
              </w:rPr>
              <w:lastRenderedPageBreak/>
              <w:t>应用安全保障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34BCD" w:rsidRDefault="009266F6">
            <w:pPr>
              <w:jc w:val="center"/>
              <w:rPr>
                <w:rFonts w:eastAsia="微软雅黑"/>
                <w:color w:val="000000"/>
                <w:kern w:val="0"/>
                <w:sz w:val="18"/>
                <w:szCs w:val="18"/>
              </w:rPr>
            </w:pPr>
            <w:r w:rsidRPr="00B34BCD">
              <w:rPr>
                <w:rFonts w:eastAsia="微软雅黑"/>
                <w:color w:val="000000"/>
                <w:kern w:val="0"/>
                <w:sz w:val="18"/>
                <w:szCs w:val="18"/>
              </w:rPr>
              <w:lastRenderedPageBreak/>
              <w:t>03-BZ-01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34BCD" w:rsidRDefault="009266F6">
            <w:pPr>
              <w:widowControl/>
              <w:jc w:val="center"/>
              <w:rPr>
                <w:rFonts w:eastAsia="微软雅黑"/>
                <w:color w:val="000000"/>
                <w:kern w:val="0"/>
                <w:sz w:val="18"/>
                <w:szCs w:val="18"/>
              </w:rPr>
            </w:pPr>
            <w:r w:rsidRPr="00B34BCD">
              <w:rPr>
                <w:rFonts w:eastAsia="微软雅黑"/>
                <w:color w:val="000000"/>
                <w:kern w:val="0"/>
                <w:sz w:val="18"/>
                <w:szCs w:val="18"/>
              </w:rPr>
              <w:t>评估人员通过测试验证的方式，分别登陆</w:t>
            </w:r>
            <w:r w:rsidRPr="00B34BCD">
              <w:rPr>
                <w:rFonts w:eastAsia="微软雅黑"/>
                <w:color w:val="000000"/>
                <w:kern w:val="0"/>
                <w:sz w:val="18"/>
                <w:szCs w:val="18"/>
              </w:rPr>
              <w:lastRenderedPageBreak/>
              <w:t>不同级账号，检查不同级账号在分级页面的权限区别，以确认是否存在不同级别账号的管控。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34BCD" w:rsidRDefault="001E4ED4">
            <w:pPr>
              <w:widowControl/>
              <w:jc w:val="center"/>
              <w:rPr>
                <w:rFonts w:eastAsia="微软雅黑"/>
                <w:color w:val="000000"/>
                <w:kern w:val="0"/>
                <w:sz w:val="18"/>
                <w:szCs w:val="18"/>
              </w:rPr>
            </w:pPr>
            <w:r>
              <w:rPr>
                <w:rFonts w:eastAsia="微软雅黑" w:hint="eastAsia"/>
                <w:color w:val="000000"/>
                <w:kern w:val="0"/>
                <w:sz w:val="18"/>
                <w:szCs w:val="18"/>
              </w:rPr>
              <w:lastRenderedPageBreak/>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B34BCD" w:rsidRDefault="001E4ED4" w:rsidP="001E4ED4">
            <w:pPr>
              <w:widowControl/>
              <w:jc w:val="center"/>
              <w:rPr>
                <w:rFonts w:eastAsia="微软雅黑"/>
                <w:color w:val="000000"/>
                <w:kern w:val="0"/>
                <w:sz w:val="18"/>
                <w:szCs w:val="18"/>
              </w:rPr>
            </w:pPr>
            <w:r>
              <w:rPr>
                <w:rFonts w:eastAsia="微软雅黑" w:hint="eastAsia"/>
                <w:color w:val="000000"/>
                <w:kern w:val="0"/>
                <w:sz w:val="18"/>
                <w:szCs w:val="18"/>
              </w:rPr>
              <w:t>通过电渠运营统一用户管</w:t>
            </w:r>
            <w:r>
              <w:rPr>
                <w:rFonts w:eastAsia="微软雅黑" w:hint="eastAsia"/>
                <w:color w:val="000000"/>
                <w:kern w:val="0"/>
                <w:sz w:val="18"/>
                <w:szCs w:val="18"/>
              </w:rPr>
              <w:lastRenderedPageBreak/>
              <w:t>理模块进行开户申请和权限分配，不同账号权限不同</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34BCD" w:rsidRDefault="009266F6">
            <w:pPr>
              <w:jc w:val="center"/>
              <w:rPr>
                <w:rFonts w:eastAsia="微软雅黑"/>
                <w:color w:val="000000"/>
                <w:kern w:val="0"/>
                <w:sz w:val="18"/>
                <w:szCs w:val="18"/>
              </w:rPr>
            </w:pPr>
            <w:r w:rsidRPr="00B34BCD">
              <w:rPr>
                <w:rFonts w:eastAsia="微软雅黑"/>
                <w:color w:val="000000"/>
                <w:kern w:val="0"/>
                <w:sz w:val="18"/>
                <w:szCs w:val="18"/>
              </w:rPr>
              <w:t>03-BZ-02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34BCD" w:rsidRDefault="009266F6">
            <w:pPr>
              <w:widowControl/>
              <w:jc w:val="center"/>
              <w:rPr>
                <w:rFonts w:eastAsia="微软雅黑"/>
                <w:color w:val="000000"/>
                <w:kern w:val="0"/>
                <w:sz w:val="18"/>
                <w:szCs w:val="18"/>
              </w:rPr>
            </w:pPr>
            <w:r w:rsidRPr="00B34BCD">
              <w:rPr>
                <w:rFonts w:eastAsia="微软雅黑"/>
                <w:color w:val="000000"/>
                <w:kern w:val="0"/>
                <w:sz w:val="18"/>
                <w:szCs w:val="18"/>
              </w:rPr>
              <w:t>评估人员通过测试验证的方式，登陆超级账户或高权限账户，查看应用是否使用额外的物理验证设备、限制登陆</w:t>
            </w:r>
            <w:r w:rsidRPr="00B34BCD">
              <w:rPr>
                <w:rFonts w:eastAsia="微软雅黑"/>
                <w:color w:val="000000"/>
                <w:kern w:val="0"/>
                <w:sz w:val="18"/>
                <w:szCs w:val="18"/>
              </w:rPr>
              <w:t>IP</w:t>
            </w:r>
            <w:r w:rsidRPr="00B34BCD">
              <w:rPr>
                <w:rFonts w:eastAsia="微软雅黑"/>
                <w:color w:val="000000"/>
                <w:kern w:val="0"/>
                <w:sz w:val="18"/>
                <w:szCs w:val="18"/>
              </w:rPr>
              <w:t>或登陆设备手段等对超级账户或高权限账户的使用做出限制。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34BCD" w:rsidRDefault="001E4ED4">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BF6957" w:rsidRDefault="001E4ED4" w:rsidP="006D10DF">
            <w:pPr>
              <w:widowControl/>
              <w:jc w:val="center"/>
              <w:rPr>
                <w:rFonts w:eastAsia="微软雅黑"/>
                <w:kern w:val="0"/>
                <w:sz w:val="18"/>
                <w:szCs w:val="18"/>
              </w:rPr>
            </w:pPr>
            <w:r w:rsidRPr="00BF6957">
              <w:rPr>
                <w:rFonts w:eastAsia="微软雅黑" w:hint="eastAsia"/>
                <w:kern w:val="0"/>
                <w:sz w:val="18"/>
                <w:szCs w:val="18"/>
              </w:rPr>
              <w:t>移动商城服务子系统平台部分功能模块进行了</w:t>
            </w:r>
            <w:r w:rsidRPr="00BF6957">
              <w:rPr>
                <w:rFonts w:eastAsia="微软雅黑" w:hint="eastAsia"/>
                <w:kern w:val="0"/>
                <w:sz w:val="18"/>
                <w:szCs w:val="18"/>
              </w:rPr>
              <w:t>IP</w:t>
            </w:r>
            <w:r w:rsidR="00BF6957">
              <w:rPr>
                <w:rFonts w:eastAsia="微软雅黑" w:hint="eastAsia"/>
                <w:kern w:val="0"/>
                <w:sz w:val="18"/>
                <w:szCs w:val="18"/>
              </w:rPr>
              <w:t>白名单</w:t>
            </w:r>
            <w:r w:rsidRPr="00BF6957">
              <w:rPr>
                <w:rFonts w:eastAsia="微软雅黑" w:hint="eastAsia"/>
                <w:kern w:val="0"/>
                <w:sz w:val="18"/>
                <w:szCs w:val="18"/>
              </w:rPr>
              <w:t>限制</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03-BZ-03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评估人员通过人员访谈的方式，查看是否对业务应用运行状况进行日志记录。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存在业务应用运行状况</w:t>
            </w:r>
            <w:r>
              <w:rPr>
                <w:rFonts w:eastAsia="微软雅黑" w:hint="eastAsia"/>
                <w:color w:val="000000"/>
                <w:kern w:val="0"/>
                <w:sz w:val="18"/>
                <w:szCs w:val="18"/>
              </w:rPr>
              <w:t>的</w:t>
            </w:r>
            <w:r>
              <w:rPr>
                <w:rFonts w:eastAsia="微软雅黑"/>
                <w:color w:val="000000"/>
                <w:kern w:val="0"/>
                <w:sz w:val="18"/>
                <w:szCs w:val="18"/>
              </w:rPr>
              <w:t>日志记录</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03-BZ-04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评估人员通过演示查验的方式，查看是否对用户的关键操作、重要行为、业务资源使用情况等重要事件进行日志记录。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rsidP="00F6242B">
            <w:pPr>
              <w:widowControl/>
              <w:jc w:val="center"/>
              <w:rPr>
                <w:rFonts w:eastAsia="微软雅黑"/>
                <w:i/>
                <w:color w:val="FF0000"/>
                <w:kern w:val="0"/>
                <w:sz w:val="18"/>
                <w:szCs w:val="18"/>
              </w:rPr>
            </w:pPr>
            <w:r>
              <w:rPr>
                <w:rFonts w:eastAsia="微软雅黑"/>
                <w:color w:val="000000"/>
                <w:kern w:val="0"/>
                <w:sz w:val="18"/>
                <w:szCs w:val="18"/>
              </w:rPr>
              <w:t>对用户的关键操作、重要行为情况等重要事件进行日志记录。</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03-BZ-05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评估人员通过演示查验的方式，查看日志的留存时间长度是否能追溯到最近的</w:t>
            </w:r>
            <w:r>
              <w:rPr>
                <w:rFonts w:eastAsia="微软雅黑"/>
                <w:color w:val="000000"/>
                <w:kern w:val="0"/>
                <w:sz w:val="18"/>
                <w:szCs w:val="18"/>
              </w:rPr>
              <w:t>6</w:t>
            </w:r>
            <w:r>
              <w:rPr>
                <w:rFonts w:eastAsia="微软雅黑"/>
                <w:color w:val="000000"/>
                <w:kern w:val="0"/>
                <w:sz w:val="18"/>
                <w:szCs w:val="18"/>
              </w:rPr>
              <w:t>个月内。</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日志的留存时间长度能追溯到最近的</w:t>
            </w:r>
            <w:r>
              <w:rPr>
                <w:rFonts w:eastAsia="微软雅黑"/>
                <w:color w:val="000000"/>
                <w:kern w:val="0"/>
                <w:sz w:val="18"/>
                <w:szCs w:val="18"/>
              </w:rPr>
              <w:t>6</w:t>
            </w:r>
            <w:r>
              <w:rPr>
                <w:rFonts w:eastAsia="微软雅黑"/>
                <w:color w:val="000000"/>
                <w:kern w:val="0"/>
                <w:sz w:val="18"/>
                <w:szCs w:val="18"/>
              </w:rPr>
              <w:t>个月内。</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03-BZ-06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F6242B" w:rsidRDefault="009266F6">
            <w:pPr>
              <w:widowControl/>
              <w:jc w:val="center"/>
              <w:rPr>
                <w:rFonts w:eastAsia="微软雅黑"/>
                <w:color w:val="000000"/>
                <w:kern w:val="0"/>
                <w:sz w:val="18"/>
                <w:szCs w:val="18"/>
              </w:rPr>
            </w:pPr>
            <w:r w:rsidRPr="00F6242B">
              <w:rPr>
                <w:rFonts w:eastAsia="微软雅黑"/>
                <w:color w:val="000000"/>
                <w:kern w:val="0"/>
                <w:sz w:val="18"/>
                <w:szCs w:val="18"/>
              </w:rPr>
              <w:t>评估人员通过测试验证的方式，采用</w:t>
            </w:r>
            <w:r w:rsidRPr="00F6242B">
              <w:rPr>
                <w:rFonts w:eastAsia="微软雅黑"/>
                <w:color w:val="000000"/>
                <w:kern w:val="0"/>
                <w:sz w:val="18"/>
                <w:szCs w:val="18"/>
              </w:rPr>
              <w:t>Web</w:t>
            </w:r>
            <w:r w:rsidRPr="00F6242B">
              <w:rPr>
                <w:rFonts w:eastAsia="微软雅黑"/>
                <w:color w:val="000000"/>
                <w:kern w:val="0"/>
                <w:sz w:val="18"/>
                <w:szCs w:val="18"/>
              </w:rPr>
              <w:t>应用漏洞扫描工具对系统的</w:t>
            </w:r>
            <w:r w:rsidRPr="00F6242B">
              <w:rPr>
                <w:rFonts w:eastAsia="微软雅黑"/>
                <w:color w:val="000000"/>
                <w:kern w:val="0"/>
                <w:sz w:val="18"/>
                <w:szCs w:val="18"/>
              </w:rPr>
              <w:t>Web</w:t>
            </w:r>
            <w:r w:rsidRPr="00F6242B">
              <w:rPr>
                <w:rFonts w:eastAsia="微软雅黑"/>
                <w:color w:val="000000"/>
                <w:kern w:val="0"/>
                <w:sz w:val="18"/>
                <w:szCs w:val="18"/>
              </w:rPr>
              <w:t>应用服务及相关协议进行漏洞扫描。</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F6242B" w:rsidRDefault="009266F6">
            <w:pPr>
              <w:widowControl/>
              <w:jc w:val="center"/>
              <w:rPr>
                <w:rFonts w:eastAsia="微软雅黑"/>
                <w:color w:val="000000"/>
                <w:kern w:val="0"/>
                <w:sz w:val="18"/>
                <w:szCs w:val="18"/>
              </w:rPr>
            </w:pPr>
            <w:r>
              <w:rPr>
                <w:rFonts w:eastAsia="微软雅黑"/>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F6242B" w:rsidRDefault="007F0639">
            <w:pPr>
              <w:widowControl/>
              <w:jc w:val="center"/>
              <w:rPr>
                <w:rFonts w:eastAsia="微软雅黑"/>
                <w:color w:val="000000"/>
                <w:kern w:val="0"/>
                <w:sz w:val="18"/>
                <w:szCs w:val="18"/>
              </w:rPr>
            </w:pPr>
            <w:r>
              <w:rPr>
                <w:rFonts w:eastAsia="微软雅黑" w:hint="eastAsia"/>
                <w:color w:val="000000"/>
                <w:kern w:val="0"/>
                <w:sz w:val="18"/>
                <w:szCs w:val="18"/>
              </w:rPr>
              <w:t>本次评估暂未进行漏洞扫描</w:t>
            </w: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03-BZ-07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7B048F" w:rsidRDefault="007F0639">
            <w:pPr>
              <w:widowControl/>
              <w:jc w:val="center"/>
              <w:rPr>
                <w:rFonts w:eastAsia="微软雅黑"/>
                <w:color w:val="FF0000"/>
                <w:kern w:val="0"/>
                <w:sz w:val="18"/>
                <w:szCs w:val="18"/>
              </w:rPr>
            </w:pPr>
            <w:r w:rsidRPr="007B048F">
              <w:rPr>
                <w:rFonts w:eastAsia="微软雅黑" w:hint="eastAsia"/>
                <w:color w:val="FF0000"/>
                <w:kern w:val="0"/>
                <w:sz w:val="18"/>
                <w:szCs w:val="18"/>
              </w:rPr>
              <w:t>不</w:t>
            </w:r>
            <w:r w:rsidR="009266F6" w:rsidRPr="007B048F">
              <w:rPr>
                <w:rFonts w:eastAsia="微软雅黑"/>
                <w:color w:val="FF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7F0639" w:rsidRDefault="007F0639">
            <w:pPr>
              <w:widowControl/>
              <w:jc w:val="center"/>
              <w:rPr>
                <w:rFonts w:eastAsia="微软雅黑"/>
                <w:color w:val="FF0000"/>
                <w:kern w:val="0"/>
                <w:sz w:val="18"/>
                <w:szCs w:val="18"/>
              </w:rPr>
            </w:pPr>
            <w:r w:rsidRPr="007F0639">
              <w:rPr>
                <w:rFonts w:eastAsia="微软雅黑" w:hint="eastAsia"/>
                <w:color w:val="FF0000"/>
                <w:kern w:val="0"/>
                <w:sz w:val="18"/>
                <w:szCs w:val="18"/>
              </w:rPr>
              <w:t>未对并发连接数进行限制</w:t>
            </w: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rPr>
                <w:rFonts w:eastAsia="微软雅黑"/>
                <w:color w:val="000000"/>
                <w:kern w:val="0"/>
                <w:sz w:val="18"/>
                <w:szCs w:val="18"/>
              </w:rPr>
            </w:pPr>
            <w:r>
              <w:rPr>
                <w:rFonts w:hint="eastAsia"/>
              </w:rPr>
              <w:t>客户端安全保障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评估人员通过测试验证的方式，检查客户端软件的应用版本的更新机制是否正常。</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7F0639" w:rsidP="007F0639">
            <w:pPr>
              <w:widowControl/>
              <w:jc w:val="center"/>
              <w:rPr>
                <w:rFonts w:eastAsia="微软雅黑"/>
                <w:i/>
                <w:color w:val="FF0000"/>
                <w:kern w:val="0"/>
                <w:sz w:val="18"/>
                <w:szCs w:val="18"/>
              </w:rPr>
            </w:pPr>
            <w:r>
              <w:rPr>
                <w:rFonts w:eastAsia="微软雅黑" w:hint="eastAsia"/>
                <w:color w:val="000000"/>
                <w:kern w:val="0"/>
                <w:sz w:val="18"/>
                <w:szCs w:val="18"/>
              </w:rPr>
              <w:t>为移动</w:t>
            </w:r>
            <w:r w:rsidR="009266F6">
              <w:rPr>
                <w:rFonts w:eastAsia="微软雅黑" w:hint="eastAsia"/>
                <w:color w:val="000000"/>
                <w:kern w:val="0"/>
                <w:sz w:val="18"/>
                <w:szCs w:val="18"/>
              </w:rPr>
              <w:t>集团手厅或网厅的一个功能模块，不存在客户端软件</w:t>
            </w:r>
            <w:r w:rsidR="009266F6">
              <w:rPr>
                <w:rFonts w:eastAsia="微软雅黑"/>
                <w:color w:val="000000"/>
                <w:kern w:val="0"/>
                <w:sz w:val="18"/>
                <w:szCs w:val="18"/>
              </w:rPr>
              <w:t>版本管理、版本更新发布机制。</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评估人员通过验证测试的方式，采用</w:t>
            </w:r>
            <w:r>
              <w:rPr>
                <w:rFonts w:eastAsia="微软雅黑"/>
                <w:color w:val="000000"/>
                <w:kern w:val="0"/>
                <w:sz w:val="18"/>
                <w:szCs w:val="18"/>
              </w:rPr>
              <w:t>Android</w:t>
            </w:r>
            <w:r>
              <w:rPr>
                <w:rFonts w:eastAsia="微软雅黑"/>
                <w:color w:val="000000"/>
                <w:kern w:val="0"/>
                <w:sz w:val="18"/>
                <w:szCs w:val="18"/>
              </w:rPr>
              <w:t>分析审计工具，分析移动应用在安装、运行、更新时，是否安装了其他应用。</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077C4E"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077C4E" w:rsidRDefault="007F0639">
            <w:pPr>
              <w:widowControl/>
              <w:jc w:val="center"/>
              <w:rPr>
                <w:rFonts w:eastAsia="微软雅黑"/>
                <w:color w:val="000000"/>
                <w:kern w:val="0"/>
                <w:sz w:val="18"/>
                <w:szCs w:val="18"/>
              </w:rPr>
            </w:pPr>
            <w:r>
              <w:rPr>
                <w:rFonts w:eastAsia="微软雅黑" w:hint="eastAsia"/>
                <w:color w:val="000000"/>
                <w:kern w:val="0"/>
                <w:sz w:val="18"/>
                <w:szCs w:val="18"/>
              </w:rPr>
              <w:t>为移动集团手厅或网厅的一个功能模块，</w:t>
            </w:r>
            <w:r w:rsidR="009266F6">
              <w:rPr>
                <w:rFonts w:eastAsia="微软雅黑" w:hint="eastAsia"/>
                <w:color w:val="000000"/>
                <w:kern w:val="0"/>
                <w:sz w:val="18"/>
                <w:szCs w:val="18"/>
              </w:rPr>
              <w:t>不存在</w:t>
            </w:r>
            <w:r w:rsidR="009266F6">
              <w:rPr>
                <w:rFonts w:eastAsia="微软雅黑"/>
                <w:color w:val="000000"/>
                <w:kern w:val="0"/>
                <w:sz w:val="18"/>
                <w:szCs w:val="18"/>
              </w:rPr>
              <w:t>移动应用在安装、运行、更新</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评估人员通过测试验证的方式，卸载已安装客户端软件，并检查程序文件是否有残留。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077C4E"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077C4E" w:rsidRDefault="007F0639" w:rsidP="00F6242B">
            <w:pPr>
              <w:widowControl/>
              <w:jc w:val="center"/>
              <w:rPr>
                <w:rFonts w:eastAsia="微软雅黑"/>
                <w:color w:val="000000"/>
                <w:kern w:val="0"/>
                <w:sz w:val="18"/>
                <w:szCs w:val="18"/>
              </w:rPr>
            </w:pPr>
            <w:r>
              <w:rPr>
                <w:rFonts w:eastAsia="微软雅黑" w:hint="eastAsia"/>
                <w:color w:val="000000"/>
                <w:kern w:val="0"/>
                <w:sz w:val="18"/>
                <w:szCs w:val="18"/>
              </w:rPr>
              <w:t>为移动集团手厅或网厅的一个功能模块，</w:t>
            </w:r>
            <w:r w:rsidR="009266F6">
              <w:rPr>
                <w:rFonts w:eastAsia="微软雅黑" w:hint="eastAsia"/>
                <w:color w:val="000000"/>
                <w:kern w:val="0"/>
                <w:sz w:val="18"/>
                <w:szCs w:val="18"/>
              </w:rPr>
              <w:t>不存在客户端软件</w:t>
            </w:r>
            <w:r w:rsidR="009266F6">
              <w:rPr>
                <w:rFonts w:eastAsia="微软雅黑"/>
                <w:color w:val="000000"/>
                <w:kern w:val="0"/>
                <w:sz w:val="18"/>
                <w:szCs w:val="18"/>
              </w:rPr>
              <w:t>卸载</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077C4E"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077C4E" w:rsidRDefault="007F0639">
            <w:pPr>
              <w:widowControl/>
              <w:jc w:val="center"/>
              <w:rPr>
                <w:rFonts w:eastAsia="微软雅黑"/>
                <w:color w:val="000000"/>
                <w:kern w:val="0"/>
                <w:sz w:val="18"/>
                <w:szCs w:val="18"/>
              </w:rPr>
            </w:pPr>
            <w:r>
              <w:rPr>
                <w:rFonts w:eastAsia="微软雅黑" w:hint="eastAsia"/>
                <w:color w:val="000000"/>
                <w:kern w:val="0"/>
                <w:sz w:val="18"/>
                <w:szCs w:val="18"/>
              </w:rPr>
              <w:t>为移动集团手厅或网厅的一个功能模块</w:t>
            </w:r>
            <w:r w:rsidR="009266F6">
              <w:rPr>
                <w:rFonts w:eastAsia="微软雅黑" w:hint="eastAsia"/>
                <w:color w:val="000000"/>
                <w:kern w:val="0"/>
                <w:sz w:val="18"/>
                <w:szCs w:val="18"/>
              </w:rPr>
              <w:t>，不存在客户端软件</w:t>
            </w:r>
          </w:p>
        </w:tc>
      </w:tr>
      <w:tr w:rsidR="009266F6">
        <w:trPr>
          <w:trHeight w:val="347"/>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proofErr w:type="spellStart"/>
            <w:r>
              <w:rPr>
                <w:rFonts w:eastAsia="微软雅黑"/>
                <w:color w:val="000000"/>
                <w:kern w:val="0"/>
                <w:sz w:val="18"/>
                <w:szCs w:val="18"/>
              </w:rPr>
              <w:t>Burpsuite</w:t>
            </w:r>
            <w:proofErr w:type="spellEnd"/>
            <w:r>
              <w:rPr>
                <w:rFonts w:eastAsia="微软雅黑"/>
                <w:color w:val="000000"/>
                <w:kern w:val="0"/>
                <w:sz w:val="18"/>
                <w:szCs w:val="18"/>
              </w:rPr>
              <w:t>/</w:t>
            </w:r>
            <w:proofErr w:type="spellStart"/>
            <w:r>
              <w:rPr>
                <w:rFonts w:eastAsia="微软雅黑"/>
                <w:color w:val="000000"/>
                <w:kern w:val="0"/>
                <w:sz w:val="18"/>
                <w:szCs w:val="18"/>
              </w:rPr>
              <w:t>Wireshark</w:t>
            </w:r>
            <w:proofErr w:type="spellEnd"/>
            <w:r>
              <w:rPr>
                <w:rFonts w:eastAsia="微软雅黑"/>
                <w:color w:val="000000"/>
                <w:kern w:val="0"/>
                <w:sz w:val="18"/>
                <w:szCs w:val="18"/>
              </w:rPr>
              <w:t>等），分析网络传输过程中的敏感数据信息是否</w:t>
            </w:r>
            <w:r>
              <w:rPr>
                <w:rFonts w:eastAsia="微软雅黑"/>
                <w:color w:val="000000"/>
                <w:kern w:val="0"/>
                <w:sz w:val="18"/>
                <w:szCs w:val="18"/>
              </w:rPr>
              <w:lastRenderedPageBreak/>
              <w:t>加密。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077C4E" w:rsidRDefault="009266F6">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077C4E" w:rsidRDefault="009266F6">
            <w:pPr>
              <w:widowControl/>
              <w:jc w:val="center"/>
              <w:rPr>
                <w:rFonts w:eastAsia="微软雅黑"/>
                <w:color w:val="000000"/>
                <w:kern w:val="0"/>
                <w:sz w:val="18"/>
                <w:szCs w:val="18"/>
              </w:rPr>
            </w:pPr>
          </w:p>
        </w:tc>
      </w:tr>
      <w:tr w:rsidR="009266F6">
        <w:trPr>
          <w:trHeight w:val="1118"/>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proofErr w:type="spellStart"/>
            <w:r>
              <w:rPr>
                <w:rFonts w:eastAsia="微软雅黑"/>
                <w:color w:val="000000"/>
                <w:kern w:val="0"/>
                <w:sz w:val="18"/>
                <w:szCs w:val="18"/>
              </w:rPr>
              <w:t>Burpsuite</w:t>
            </w:r>
            <w:proofErr w:type="spellEnd"/>
            <w:r>
              <w:rPr>
                <w:rFonts w:eastAsia="微软雅黑"/>
                <w:color w:val="000000"/>
                <w:kern w:val="0"/>
                <w:sz w:val="18"/>
                <w:szCs w:val="18"/>
              </w:rPr>
              <w:t>/</w:t>
            </w:r>
            <w:proofErr w:type="spellStart"/>
            <w:r>
              <w:rPr>
                <w:rFonts w:eastAsia="微软雅黑"/>
                <w:color w:val="000000"/>
                <w:kern w:val="0"/>
                <w:sz w:val="18"/>
                <w:szCs w:val="18"/>
              </w:rPr>
              <w:t>Wireshark</w:t>
            </w:r>
            <w:proofErr w:type="spellEnd"/>
            <w:r>
              <w:rPr>
                <w:rFonts w:eastAsia="微软雅黑"/>
                <w:color w:val="000000"/>
                <w:kern w:val="0"/>
                <w:sz w:val="18"/>
                <w:szCs w:val="18"/>
              </w:rPr>
              <w:t>等），分析网络传输过程中客户端软件的网络连接的频次是否进行了合理限制。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r>
              <w:rPr>
                <w:rFonts w:eastAsia="微软雅黑"/>
                <w:color w:val="000000"/>
                <w:kern w:val="0"/>
                <w:sz w:val="18"/>
                <w:szCs w:val="18"/>
              </w:rPr>
              <w:t>Android</w:t>
            </w:r>
            <w:r>
              <w:rPr>
                <w:rFonts w:eastAsia="微软雅黑"/>
                <w:color w:val="000000"/>
                <w:kern w:val="0"/>
                <w:sz w:val="18"/>
                <w:szCs w:val="18"/>
              </w:rPr>
              <w:t>分析审计工具，检查客户端的敏感权限使用情况，判断在涉及访问本地资源权限时是否正确提示用户授权情况。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04-BZ-08</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评估人员通过测试验证的方式，采用漏洞扫描工具，检查客户端业务系统是否存在高中危漏洞。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pPr>
            <w:r>
              <w:rPr>
                <w:rFonts w:hint="eastAsia"/>
              </w:rPr>
              <w:t>业务逻辑安全保障</w:t>
            </w:r>
          </w:p>
          <w:p w:rsidR="009266F6" w:rsidRDefault="009266F6">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05-BZ-01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评估人员通过人员访谈的方式，了解业务订购行为是否需用户认证后才会生效。</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hint="eastAsia"/>
                <w:color w:val="000000"/>
                <w:kern w:val="0"/>
                <w:sz w:val="18"/>
                <w:szCs w:val="18"/>
              </w:rPr>
              <w:t>通过</w:t>
            </w:r>
            <w:r>
              <w:rPr>
                <w:rFonts w:eastAsia="微软雅黑"/>
                <w:color w:val="000000"/>
                <w:kern w:val="0"/>
                <w:sz w:val="18"/>
                <w:szCs w:val="18"/>
              </w:rPr>
              <w:t>对比登录和办理的号码是否一致</w:t>
            </w:r>
            <w:r>
              <w:rPr>
                <w:rFonts w:eastAsia="微软雅黑" w:hint="eastAsia"/>
                <w:color w:val="000000"/>
                <w:kern w:val="0"/>
                <w:sz w:val="18"/>
                <w:szCs w:val="18"/>
              </w:rPr>
              <w:t>，同时在</w:t>
            </w:r>
            <w:r>
              <w:rPr>
                <w:rFonts w:eastAsia="微软雅黑"/>
                <w:color w:val="000000"/>
                <w:kern w:val="0"/>
                <w:sz w:val="18"/>
                <w:szCs w:val="18"/>
              </w:rPr>
              <w:t>办理过程有短信验证码</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05-BZ-02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演示查验的方式，检查出现超出业务阈值是否会给出安全提示。例如，若单日用同一手机号完成超过业务阀值的订购数量，应通过短信或邮件等形式给予用户安全提示。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rsidP="000F08AE">
            <w:pPr>
              <w:widowControl/>
              <w:jc w:val="center"/>
              <w:rPr>
                <w:rFonts w:eastAsia="微软雅黑"/>
                <w:i/>
                <w:color w:val="FF0000"/>
                <w:kern w:val="0"/>
                <w:sz w:val="18"/>
                <w:szCs w:val="18"/>
              </w:rPr>
            </w:pPr>
            <w:r>
              <w:rPr>
                <w:rFonts w:eastAsia="微软雅黑"/>
                <w:color w:val="000000"/>
                <w:kern w:val="0"/>
                <w:sz w:val="18"/>
                <w:szCs w:val="18"/>
              </w:rPr>
              <w:t>出现超出业务阈值</w:t>
            </w:r>
            <w:r>
              <w:rPr>
                <w:rFonts w:eastAsia="微软雅黑" w:hint="eastAsia"/>
                <w:color w:val="000000"/>
                <w:kern w:val="0"/>
                <w:sz w:val="18"/>
                <w:szCs w:val="18"/>
              </w:rPr>
              <w:t>，</w:t>
            </w:r>
            <w:r>
              <w:rPr>
                <w:rFonts w:eastAsia="微软雅黑"/>
                <w:color w:val="000000"/>
                <w:kern w:val="0"/>
                <w:sz w:val="18"/>
                <w:szCs w:val="18"/>
              </w:rPr>
              <w:t>办理失败</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05-BZ-0</w:t>
            </w:r>
            <w:r>
              <w:rPr>
                <w:rFonts w:hint="eastAsia"/>
                <w:color w:val="00000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评估人员通过测试验证的方式，检查在业务认证未通过时触发的保护策略是否正常运行。</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业务认证未通过时触发的保护策略正常运行。</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05-BZ-0</w:t>
            </w:r>
            <w:r>
              <w:rPr>
                <w:rFonts w:hint="eastAsia"/>
                <w:color w:val="000000"/>
                <w:sz w:val="18"/>
                <w:szCs w:val="18"/>
              </w:rPr>
              <w:t>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评估人员通过测试验证的方式，验证规范的措施是否正常履行，例如检查核心业务的保障措施是否设置</w:t>
            </w:r>
            <w:r>
              <w:rPr>
                <w:rFonts w:eastAsia="微软雅黑" w:hint="eastAsia"/>
                <w:color w:val="000000"/>
                <w:kern w:val="0"/>
                <w:sz w:val="18"/>
                <w:szCs w:val="18"/>
              </w:rPr>
              <w:t>阈</w:t>
            </w:r>
            <w:r>
              <w:rPr>
                <w:rFonts w:eastAsia="微软雅黑"/>
                <w:color w:val="000000"/>
                <w:kern w:val="0"/>
                <w:sz w:val="18"/>
                <w:szCs w:val="18"/>
              </w:rPr>
              <w:t>值，超过</w:t>
            </w:r>
            <w:r>
              <w:rPr>
                <w:rFonts w:eastAsia="微软雅黑" w:hint="eastAsia"/>
                <w:color w:val="000000"/>
                <w:kern w:val="0"/>
                <w:sz w:val="18"/>
                <w:szCs w:val="18"/>
              </w:rPr>
              <w:t>阈</w:t>
            </w:r>
            <w:r>
              <w:rPr>
                <w:rFonts w:eastAsia="微软雅黑"/>
                <w:color w:val="000000"/>
                <w:kern w:val="0"/>
                <w:sz w:val="18"/>
                <w:szCs w:val="18"/>
              </w:rPr>
              <w:t>值时是否给予提示。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rsidP="000A3799">
            <w:pPr>
              <w:widowControl/>
              <w:jc w:val="center"/>
              <w:rPr>
                <w:rFonts w:eastAsia="微软雅黑"/>
                <w:i/>
                <w:color w:val="FF0000"/>
                <w:kern w:val="0"/>
                <w:sz w:val="18"/>
                <w:szCs w:val="18"/>
              </w:rPr>
            </w:pPr>
            <w:r>
              <w:rPr>
                <w:rFonts w:eastAsia="微软雅黑"/>
                <w:color w:val="000000"/>
                <w:kern w:val="0"/>
                <w:sz w:val="18"/>
                <w:szCs w:val="18"/>
              </w:rPr>
              <w:t>有</w:t>
            </w:r>
            <w:r>
              <w:rPr>
                <w:rFonts w:eastAsia="微软雅黑" w:hint="eastAsia"/>
                <w:color w:val="000000"/>
                <w:kern w:val="0"/>
                <w:sz w:val="18"/>
                <w:szCs w:val="18"/>
              </w:rPr>
              <w:t>，超过阈值给予提示。</w:t>
            </w: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pPr>
            <w:r>
              <w:rPr>
                <w:rFonts w:hint="eastAsia"/>
              </w:rPr>
              <w:t>非授权采集保障</w:t>
            </w:r>
          </w:p>
          <w:p w:rsidR="009266F6" w:rsidRDefault="009266F6">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06-BZ-01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评估人员通过文件审查的方式，检查是否建立了用户个人信息收集保护及用户授权告知制度。在收集用户个人信息前，获得用户同意，并向用户明确告知授权范畴和风险提示。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612782" w:rsidP="007B048F">
            <w:pPr>
              <w:widowControl/>
              <w:jc w:val="center"/>
              <w:rPr>
                <w:rFonts w:eastAsia="微软雅黑"/>
                <w:i/>
                <w:color w:val="FF0000"/>
                <w:kern w:val="0"/>
                <w:sz w:val="18"/>
                <w:szCs w:val="18"/>
              </w:rPr>
            </w:pPr>
            <w:r>
              <w:rPr>
                <w:rFonts w:eastAsia="微软雅黑" w:hint="eastAsia"/>
                <w:color w:val="000000"/>
                <w:kern w:val="0"/>
                <w:sz w:val="18"/>
                <w:szCs w:val="18"/>
              </w:rPr>
              <w:t>参照《中国移动</w:t>
            </w:r>
            <w:r w:rsidR="007B048F">
              <w:rPr>
                <w:rFonts w:eastAsia="微软雅黑" w:hint="eastAsia"/>
                <w:color w:val="000000"/>
                <w:kern w:val="0"/>
                <w:sz w:val="18"/>
                <w:szCs w:val="18"/>
              </w:rPr>
              <w:t>个人信息保护政策</w:t>
            </w:r>
            <w:r>
              <w:rPr>
                <w:rFonts w:eastAsia="微软雅黑" w:hint="eastAsia"/>
                <w:color w:val="000000"/>
                <w:kern w:val="0"/>
                <w:sz w:val="18"/>
                <w:szCs w:val="18"/>
              </w:rPr>
              <w:t>》</w:t>
            </w:r>
            <w:r w:rsidR="007B048F">
              <w:rPr>
                <w:rFonts w:eastAsia="微软雅黑" w:hint="eastAsia"/>
                <w:color w:val="000000"/>
                <w:kern w:val="0"/>
                <w:sz w:val="18"/>
                <w:szCs w:val="18"/>
              </w:rPr>
              <w:t>、《中国移动网站服务协议》</w:t>
            </w:r>
            <w:r>
              <w:rPr>
                <w:rFonts w:eastAsia="微软雅黑" w:hint="eastAsia"/>
                <w:color w:val="000000"/>
                <w:kern w:val="0"/>
                <w:sz w:val="18"/>
                <w:szCs w:val="18"/>
              </w:rPr>
              <w:t>执行</w:t>
            </w: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06-BZ-0</w:t>
            </w:r>
            <w:r>
              <w:rPr>
                <w:rFonts w:hint="eastAsia"/>
                <w:color w:val="00000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评估人员通过演示查验的方式，检查业务数据，判定收集用户个人信息的收集范围和使用范围是否遵循以提供服务的最小必要为标准。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6D10DF">
            <w:pPr>
              <w:widowControl/>
              <w:jc w:val="center"/>
              <w:rPr>
                <w:rFonts w:eastAsia="微软雅黑"/>
                <w:i/>
                <w:color w:val="FF0000"/>
                <w:kern w:val="0"/>
                <w:sz w:val="18"/>
                <w:szCs w:val="18"/>
              </w:rPr>
            </w:pPr>
            <w:r>
              <w:rPr>
                <w:rFonts w:eastAsia="微软雅黑"/>
                <w:color w:val="000000"/>
                <w:kern w:val="0"/>
                <w:sz w:val="18"/>
                <w:szCs w:val="18"/>
              </w:rPr>
              <w:t>收集用户个人信息的收集范围和使用范围</w:t>
            </w:r>
            <w:r w:rsidR="009266F6">
              <w:rPr>
                <w:rFonts w:eastAsia="微软雅黑"/>
                <w:color w:val="000000"/>
                <w:kern w:val="0"/>
                <w:sz w:val="18"/>
                <w:szCs w:val="18"/>
              </w:rPr>
              <w:t>遵循以提供服务的最小必要为标准。</w:t>
            </w: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pPr>
            <w:r>
              <w:rPr>
                <w:rFonts w:hint="eastAsia"/>
              </w:rPr>
              <w:t>数据存储保障</w:t>
            </w:r>
          </w:p>
          <w:p w:rsidR="009266F6" w:rsidRDefault="009266F6">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07-BZ-01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评估人员通过人员访谈的方式，检查业务系统是否部署了能够防范网络攻击，检测病毒木马等恶意代码入侵的硬件设备或软件系统。</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部署了能够防范网络攻击</w:t>
            </w:r>
            <w:r w:rsidR="00612782">
              <w:rPr>
                <w:rFonts w:eastAsia="微软雅黑" w:hint="eastAsia"/>
                <w:color w:val="000000"/>
                <w:kern w:val="0"/>
                <w:sz w:val="18"/>
                <w:szCs w:val="18"/>
              </w:rPr>
              <w:t>的硬件设备</w:t>
            </w:r>
            <w:r>
              <w:rPr>
                <w:rFonts w:eastAsia="微软雅黑" w:hint="eastAsia"/>
                <w:color w:val="000000"/>
                <w:kern w:val="0"/>
                <w:sz w:val="18"/>
                <w:szCs w:val="18"/>
              </w:rPr>
              <w:t>。</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07-BZ-02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对于业务系统已部署的防范网络攻击和检测病毒木马等恶意代码入侵的硬件设备或软件系统，评估人员通过测试验证的方式，</w:t>
            </w:r>
            <w:r>
              <w:rPr>
                <w:rFonts w:eastAsia="微软雅黑"/>
                <w:color w:val="000000"/>
                <w:kern w:val="0"/>
                <w:sz w:val="18"/>
                <w:szCs w:val="18"/>
              </w:rPr>
              <w:lastRenderedPageBreak/>
              <w:t>检查是否及时更新了恶意代码软件版本和恶意代码库。</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lastRenderedPageBreak/>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及时更新了恶意代码软件版本和恶意代码库。</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07-BZ-03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网络设备与安全设备配置安全规范设置有效策略，根据数据级别采用加密、等技术手段对业务系统存储的数据进行了安全存储保护。</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07-BZ-04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146A7" w:rsidRDefault="009266F6">
            <w:pPr>
              <w:widowControl/>
              <w:jc w:val="center"/>
              <w:rPr>
                <w:rFonts w:eastAsia="微软雅黑"/>
                <w:color w:val="000000"/>
                <w:kern w:val="0"/>
                <w:sz w:val="18"/>
                <w:szCs w:val="18"/>
              </w:rPr>
            </w:pPr>
            <w:r w:rsidRPr="00B146A7">
              <w:rPr>
                <w:rFonts w:eastAsia="微软雅黑" w:hint="eastAsia"/>
                <w:color w:val="000000"/>
                <w:kern w:val="0"/>
                <w:sz w:val="18"/>
                <w:szCs w:val="18"/>
              </w:rPr>
              <w:t>评估人员通过测试验证的方式，使用漏洞扫描工具对业务系统进行检测，检查是否已对相关设备的操作系统和关键服务协议及时安装更新或补丁。</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B146A7" w:rsidRDefault="00612782">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B146A7" w:rsidRDefault="009266F6">
            <w:pPr>
              <w:widowControl/>
              <w:jc w:val="center"/>
              <w:rPr>
                <w:rFonts w:eastAsia="微软雅黑"/>
                <w:color w:val="000000"/>
                <w:kern w:val="0"/>
                <w:sz w:val="18"/>
                <w:szCs w:val="18"/>
              </w:rPr>
            </w:pP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07-BZ-0</w:t>
            </w:r>
            <w:r>
              <w:rPr>
                <w:rFonts w:hint="eastAsia"/>
                <w:color w:val="000000"/>
                <w:sz w:val="18"/>
                <w:szCs w:val="18"/>
              </w:rPr>
              <w:t>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评估人员通过人员访谈的方式，检查对于不同安全级别的数据进行权限管理过程中是否采取了相应的隔离措施和安全保护措施。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612782">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6D10DF">
            <w:pPr>
              <w:widowControl/>
              <w:jc w:val="center"/>
              <w:rPr>
                <w:rFonts w:eastAsia="微软雅黑"/>
                <w:i/>
                <w:color w:val="FF0000"/>
                <w:kern w:val="0"/>
                <w:sz w:val="18"/>
                <w:szCs w:val="18"/>
              </w:rPr>
            </w:pPr>
            <w:r>
              <w:rPr>
                <w:rFonts w:eastAsia="微软雅黑" w:hint="eastAsia"/>
                <w:color w:val="000000"/>
                <w:kern w:val="0"/>
                <w:sz w:val="18"/>
                <w:szCs w:val="18"/>
              </w:rPr>
              <w:t>采取了</w:t>
            </w:r>
            <w:r>
              <w:rPr>
                <w:rFonts w:eastAsia="微软雅黑"/>
                <w:color w:val="000000"/>
                <w:kern w:val="0"/>
                <w:sz w:val="18"/>
                <w:szCs w:val="18"/>
              </w:rPr>
              <w:t>相应的保护手段</w:t>
            </w: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07-BZ-0</w:t>
            </w:r>
            <w:r>
              <w:rPr>
                <w:rFonts w:hint="eastAsia"/>
                <w:color w:val="000000"/>
                <w:sz w:val="18"/>
                <w:szCs w:val="18"/>
              </w:rPr>
              <w:t>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评估人员通过测试验证的方式，检查对业务系统是否采用加密或其他保护措施实现系统管理数据和重要业务数据存储保密性。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对业务系统采用加密或其他保护措施实现系统管理数据和重要业务数据存储保密性。</w:t>
            </w: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pPr>
            <w:r>
              <w:rPr>
                <w:rFonts w:hint="eastAsia"/>
              </w:rPr>
              <w:t>数据管理保障</w:t>
            </w:r>
          </w:p>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08-BZ-0</w:t>
            </w:r>
            <w:r>
              <w:rPr>
                <w:rFonts w:hint="eastAsia"/>
                <w:color w:val="00000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方式，检查数据操作行为日志记录应至少包括操作时间、操作对象存储地址、操作指示等关键字段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rsidP="006D10DF">
            <w:pPr>
              <w:widowControl/>
              <w:jc w:val="center"/>
              <w:rPr>
                <w:rFonts w:eastAsia="微软雅黑"/>
                <w:color w:val="000000"/>
                <w:kern w:val="0"/>
                <w:sz w:val="18"/>
                <w:szCs w:val="18"/>
              </w:rPr>
            </w:pPr>
            <w:r>
              <w:rPr>
                <w:rFonts w:eastAsia="微软雅黑" w:hint="eastAsia"/>
                <w:color w:val="000000"/>
                <w:kern w:val="0"/>
                <w:sz w:val="18"/>
                <w:szCs w:val="18"/>
              </w:rPr>
              <w:t>有对</w:t>
            </w:r>
            <w:r>
              <w:rPr>
                <w:rFonts w:eastAsia="微软雅黑"/>
                <w:color w:val="000000"/>
                <w:kern w:val="0"/>
                <w:sz w:val="18"/>
                <w:szCs w:val="18"/>
              </w:rPr>
              <w:t>数据操作行为日志记录包括操作时间、操作对象存储地址、操作指示等关键字段</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08-BZ-0</w:t>
            </w:r>
            <w:r>
              <w:rPr>
                <w:rFonts w:hint="eastAsia"/>
                <w:color w:val="00000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的方式，检查本地数据备份与恢复功能。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B146A7" w:rsidRDefault="009266F6" w:rsidP="00612782">
            <w:pPr>
              <w:widowControl/>
              <w:jc w:val="center"/>
              <w:rPr>
                <w:rFonts w:eastAsia="微软雅黑"/>
                <w:i/>
                <w:color w:val="FF0000"/>
                <w:kern w:val="0"/>
                <w:sz w:val="18"/>
                <w:szCs w:val="18"/>
              </w:rPr>
            </w:pPr>
            <w:r>
              <w:rPr>
                <w:rFonts w:eastAsia="微软雅黑" w:hint="eastAsia"/>
                <w:color w:val="000000"/>
                <w:kern w:val="0"/>
                <w:sz w:val="18"/>
                <w:szCs w:val="18"/>
              </w:rPr>
              <w:t>本地备份</w:t>
            </w: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08-BZ-0</w:t>
            </w:r>
            <w:r>
              <w:rPr>
                <w:rFonts w:hint="eastAsia"/>
                <w:color w:val="00000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方式，检查异地数据备份功能，如利用通信网络将关键数据定时批量传送至备用场地。</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rsidP="00B146A7">
            <w:pPr>
              <w:widowControl/>
              <w:jc w:val="center"/>
              <w:rPr>
                <w:rFonts w:eastAsia="微软雅黑"/>
                <w:color w:val="000000"/>
                <w:kern w:val="0"/>
                <w:sz w:val="18"/>
                <w:szCs w:val="18"/>
              </w:rPr>
            </w:pPr>
          </w:p>
        </w:tc>
      </w:tr>
      <w:tr w:rsidR="009266F6" w:rsidRPr="00612782">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Pr="007B048F" w:rsidRDefault="009266F6">
            <w:pPr>
              <w:jc w:val="center"/>
            </w:pPr>
            <w:r w:rsidRPr="007B048F">
              <w:rPr>
                <w:rFonts w:hint="eastAsia"/>
              </w:rPr>
              <w:t>数据传输保障</w:t>
            </w:r>
          </w:p>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09-BZ-01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评估人员通过人员访谈的方式，检查是否对数据传输方式采取了相应的安全防护措施。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Pr="007B048F" w:rsidRDefault="007B048F">
            <w:pPr>
              <w:widowControl/>
              <w:jc w:val="center"/>
              <w:rPr>
                <w:rFonts w:eastAsia="微软雅黑"/>
                <w:i/>
                <w:color w:val="FF0000"/>
                <w:kern w:val="0"/>
                <w:sz w:val="18"/>
                <w:szCs w:val="18"/>
              </w:rPr>
            </w:pPr>
            <w:r w:rsidRPr="007B048F">
              <w:rPr>
                <w:rFonts w:eastAsia="微软雅黑" w:hint="eastAsia"/>
                <w:color w:val="FF0000"/>
                <w:kern w:val="0"/>
                <w:sz w:val="18"/>
                <w:szCs w:val="18"/>
              </w:rPr>
              <w:t>不</w:t>
            </w:r>
            <w:r w:rsidR="009266F6" w:rsidRPr="007B048F">
              <w:rPr>
                <w:rFonts w:eastAsia="微软雅黑"/>
                <w:color w:val="FF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Pr="007B048F" w:rsidRDefault="007B048F">
            <w:pPr>
              <w:widowControl/>
              <w:jc w:val="center"/>
              <w:rPr>
                <w:rFonts w:eastAsia="微软雅黑"/>
                <w:color w:val="FF0000"/>
                <w:kern w:val="0"/>
                <w:sz w:val="18"/>
                <w:szCs w:val="18"/>
              </w:rPr>
            </w:pPr>
            <w:r w:rsidRPr="007B048F">
              <w:rPr>
                <w:rFonts w:eastAsia="微软雅黑" w:hint="eastAsia"/>
                <w:color w:val="FF0000"/>
                <w:kern w:val="0"/>
                <w:sz w:val="18"/>
                <w:szCs w:val="18"/>
              </w:rPr>
              <w:t>登录过程明文传输</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09-BZ-02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评估人员通过人员访谈的方式，查看是否对内部不同局域网间数据传输链路采取了技术防护手段。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7B048F" w:rsidP="00B146A7">
            <w:pPr>
              <w:widowControl/>
              <w:jc w:val="center"/>
              <w:rPr>
                <w:rFonts w:eastAsia="微软雅黑"/>
                <w:i/>
                <w:color w:val="FF0000"/>
                <w:kern w:val="0"/>
                <w:sz w:val="18"/>
                <w:szCs w:val="18"/>
              </w:rPr>
            </w:pPr>
            <w:r>
              <w:rPr>
                <w:rFonts w:eastAsia="微软雅黑" w:hint="eastAsia"/>
                <w:color w:val="000000"/>
                <w:kern w:val="0"/>
                <w:sz w:val="18"/>
                <w:szCs w:val="18"/>
              </w:rPr>
              <w:t>采取了防护手段</w:t>
            </w: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09-BZ-03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评估人员通过人员访谈的方式，查看数据传输链路是否设置了冗余链路。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数据传输链路设置了冗余链路。</w:t>
            </w: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pPr>
            <w:r>
              <w:rPr>
                <w:rFonts w:hint="eastAsia"/>
              </w:rPr>
              <w:t>数据加工保障</w:t>
            </w:r>
          </w:p>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10-BZ-01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评估人员通过人员访谈的方式，查看是否对拟采用公有云进行加工的数据重要性进行评估，判定其是否适合采取公有云服务进行加工。</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10-BZ-02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评估人员通过文件审查的方式，查看与云服务签订的服务合约中，是否明确提出云服务不得违规访问数据。</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10-BZ-03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评估人员通过人员访谈和文件审查的方式，询问是否建立了数据加工的管理制度，并且明确提出不得超范围进行数据挖掘。</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10-BZ-04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10-BZ-05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评估人员通过人员访谈和演示查验的方式，查看据数据挖掘算法中参数变量的设置，是否包含用户个人敏感信息的输入内容。</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10-BZ-06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评估人员通过人员访谈的方式，询问对数据挖掘分析后形成的国家关键数据的技术防护措施。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p>
        </w:tc>
      </w:tr>
      <w:tr w:rsidR="009266F6">
        <w:trPr>
          <w:trHeight w:val="211"/>
          <w:jc w:val="center"/>
        </w:trPr>
        <w:tc>
          <w:tcPr>
            <w:tcW w:w="729" w:type="dxa"/>
            <w:vMerge w:val="restart"/>
            <w:tcBorders>
              <w:top w:val="single" w:sz="4" w:space="0" w:color="auto"/>
              <w:left w:val="single" w:sz="4" w:space="0" w:color="auto"/>
              <w:right w:val="single" w:sz="4" w:space="0" w:color="auto"/>
            </w:tcBorders>
            <w:vAlign w:val="center"/>
          </w:tcPr>
          <w:p w:rsidR="009266F6" w:rsidRDefault="009266F6">
            <w:pPr>
              <w:jc w:val="center"/>
            </w:pPr>
            <w:r>
              <w:rPr>
                <w:rFonts w:hint="eastAsia"/>
              </w:rPr>
              <w:t>数据转移保障</w:t>
            </w:r>
          </w:p>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11-BZ-01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评估人员需对人员访谈或文件审查的方式，询问将数据提供给第三方前，是否对第三方的数据安全防护能力进行评估，并查阅相关评估报告。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sidRPr="00DE4CE9">
              <w:rPr>
                <w:rFonts w:eastAsia="微软雅黑" w:hint="eastAsia"/>
                <w:color w:val="000000"/>
                <w:kern w:val="0"/>
                <w:sz w:val="18"/>
                <w:szCs w:val="18"/>
              </w:rPr>
              <w:t>未对</w:t>
            </w:r>
            <w:r w:rsidRPr="00DE4CE9">
              <w:rPr>
                <w:rFonts w:eastAsia="微软雅黑"/>
                <w:color w:val="000000"/>
                <w:kern w:val="0"/>
                <w:sz w:val="18"/>
                <w:szCs w:val="18"/>
              </w:rPr>
              <w:t>第三方提供数据</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11-BZ-02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评估人员采取人员访谈或文件审查的方式，询问将数据提供给第三方前，是否对数据的重要性、敏感性评估进行评估，并查阅相关评估报告。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sidRPr="00DE4CE9">
              <w:rPr>
                <w:rFonts w:eastAsia="微软雅黑" w:hint="eastAsia"/>
                <w:color w:val="000000"/>
                <w:kern w:val="0"/>
                <w:sz w:val="18"/>
                <w:szCs w:val="18"/>
              </w:rPr>
              <w:t>未对</w:t>
            </w:r>
            <w:r w:rsidRPr="00DE4CE9">
              <w:rPr>
                <w:rFonts w:eastAsia="微软雅黑"/>
                <w:color w:val="000000"/>
                <w:kern w:val="0"/>
                <w:sz w:val="18"/>
                <w:szCs w:val="18"/>
              </w:rPr>
              <w:t>第三方提供数据</w:t>
            </w:r>
          </w:p>
        </w:tc>
      </w:tr>
      <w:tr w:rsidR="009266F6">
        <w:trPr>
          <w:trHeight w:val="211"/>
          <w:jc w:val="center"/>
        </w:trPr>
        <w:tc>
          <w:tcPr>
            <w:tcW w:w="729" w:type="dxa"/>
            <w:vMerge/>
            <w:tcBorders>
              <w:left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11-BZ-03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评估人员采取人员访谈或文件审查的方式，查看是否建立了数据转移管理制度，包含明示用户数据转移情况，并明确规范第三方数据使用权限。</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sidRPr="00DE4CE9">
              <w:rPr>
                <w:rFonts w:eastAsia="微软雅黑"/>
                <w:color w:val="000000"/>
                <w:kern w:val="0"/>
                <w:sz w:val="18"/>
                <w:szCs w:val="18"/>
              </w:rPr>
              <w:t>无数据转移</w:t>
            </w:r>
          </w:p>
        </w:tc>
      </w:tr>
      <w:tr w:rsidR="009266F6">
        <w:trPr>
          <w:trHeight w:val="211"/>
          <w:jc w:val="center"/>
        </w:trPr>
        <w:tc>
          <w:tcPr>
            <w:tcW w:w="729" w:type="dxa"/>
            <w:vMerge/>
            <w:tcBorders>
              <w:left w:val="single" w:sz="4" w:space="0" w:color="auto"/>
              <w:bottom w:val="single" w:sz="4" w:space="0" w:color="auto"/>
              <w:right w:val="single" w:sz="4" w:space="0" w:color="auto"/>
            </w:tcBorders>
            <w:vAlign w:val="center"/>
          </w:tcPr>
          <w:p w:rsidR="009266F6" w:rsidRDefault="009266F6">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jc w:val="center"/>
              <w:rPr>
                <w:color w:val="000000"/>
                <w:sz w:val="18"/>
                <w:szCs w:val="18"/>
              </w:rPr>
            </w:pPr>
            <w:r>
              <w:rPr>
                <w:color w:val="000000"/>
                <w:sz w:val="18"/>
                <w:szCs w:val="18"/>
              </w:rPr>
              <w:t>11-BZ-04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评估人员采取人员访谈或文件审查的方式，询问是否建立了针对第三方数据使用安全监督管理机制和技术手段。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444185">
            <w:pPr>
              <w:widowControl/>
              <w:jc w:val="center"/>
              <w:rPr>
                <w:rFonts w:eastAsia="微软雅黑"/>
                <w:i/>
                <w:color w:val="FF0000"/>
                <w:kern w:val="0"/>
                <w:sz w:val="18"/>
                <w:szCs w:val="18"/>
              </w:rPr>
            </w:pPr>
            <w:r>
              <w:rPr>
                <w:rFonts w:eastAsia="微软雅黑" w:hint="eastAsia"/>
                <w:color w:val="000000"/>
                <w:kern w:val="0"/>
                <w:sz w:val="18"/>
                <w:szCs w:val="18"/>
              </w:rPr>
              <w:t>不涉及第三方数据使用</w:t>
            </w:r>
          </w:p>
        </w:tc>
      </w:tr>
      <w:tr w:rsidR="009266F6">
        <w:trPr>
          <w:trHeight w:val="211"/>
          <w:jc w:val="center"/>
        </w:trPr>
        <w:tc>
          <w:tcPr>
            <w:tcW w:w="729" w:type="dxa"/>
            <w:tcBorders>
              <w:top w:val="single" w:sz="4" w:space="0" w:color="auto"/>
              <w:left w:val="single" w:sz="4" w:space="0" w:color="auto"/>
              <w:bottom w:val="single" w:sz="4" w:space="0" w:color="auto"/>
              <w:right w:val="single" w:sz="4" w:space="0" w:color="auto"/>
            </w:tcBorders>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数据删除保障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color w:val="000000"/>
                <w:sz w:val="18"/>
                <w:szCs w:val="18"/>
              </w:rPr>
              <w:t>1</w:t>
            </w:r>
            <w:r>
              <w:rPr>
                <w:rFonts w:hint="eastAsia"/>
                <w:color w:val="000000"/>
                <w:sz w:val="18"/>
                <w:szCs w:val="18"/>
              </w:rPr>
              <w:t>2</w:t>
            </w:r>
            <w:r>
              <w:rPr>
                <w:color w:val="000000"/>
                <w:sz w:val="18"/>
                <w:szCs w:val="18"/>
              </w:rPr>
              <w:t>-BZ-0</w:t>
            </w:r>
            <w:r>
              <w:rPr>
                <w:rFonts w:hint="eastAsia"/>
                <w:color w:val="00000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color w:val="000000"/>
                <w:kern w:val="0"/>
                <w:sz w:val="18"/>
                <w:szCs w:val="18"/>
              </w:rPr>
            </w:pPr>
            <w:r>
              <w:rPr>
                <w:rFonts w:eastAsia="微软雅黑"/>
                <w:color w:val="000000"/>
                <w:kern w:val="0"/>
                <w:sz w:val="18"/>
                <w:szCs w:val="18"/>
              </w:rPr>
              <w:t>评估人员采取人员访谈和演示查验的方式，询问是否在用户终止使用电信服务或者互联网信息服务后，业务系统能够停止收集和使用用户个人数据信息。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9266F6" w:rsidRDefault="009266F6">
            <w:pPr>
              <w:widowControl/>
              <w:jc w:val="center"/>
              <w:rPr>
                <w:rFonts w:eastAsia="微软雅黑"/>
                <w:i/>
                <w:color w:val="FF0000"/>
                <w:kern w:val="0"/>
                <w:sz w:val="18"/>
                <w:szCs w:val="18"/>
              </w:rPr>
            </w:pPr>
            <w:r>
              <w:rPr>
                <w:rFonts w:eastAsia="微软雅黑"/>
                <w:color w:val="000000"/>
                <w:kern w:val="0"/>
                <w:sz w:val="18"/>
                <w:szCs w:val="18"/>
              </w:rPr>
              <w:t>在用户终止使用电信服务或者互联网信息服务后，业务系统能够停止收集和使用用户个人数据信息。</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val="restart"/>
            <w:tcBorders>
              <w:left w:val="single" w:sz="8" w:space="0" w:color="auto"/>
              <w:right w:val="single" w:sz="8" w:space="0" w:color="auto"/>
            </w:tcBorders>
            <w:shd w:val="clear" w:color="auto" w:fill="auto"/>
            <w:vAlign w:val="center"/>
          </w:tcPr>
          <w:p w:rsidR="009266F6" w:rsidRDefault="009266F6">
            <w:pPr>
              <w:jc w:val="center"/>
              <w:rPr>
                <w:rFonts w:eastAsia="微软雅黑"/>
                <w:kern w:val="0"/>
                <w:sz w:val="18"/>
                <w:szCs w:val="18"/>
              </w:rPr>
            </w:pPr>
            <w:r>
              <w:rPr>
                <w:rFonts w:eastAsia="微软雅黑" w:hint="eastAsia"/>
                <w:kern w:val="0"/>
                <w:sz w:val="18"/>
                <w:szCs w:val="18"/>
              </w:rPr>
              <w:t>业务运行安全保障</w:t>
            </w: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13-BZ-01</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spacing w:line="0" w:lineRule="atLeast"/>
              <w:jc w:val="center"/>
              <w:rPr>
                <w:rFonts w:eastAsia="微软雅黑"/>
                <w:kern w:val="0"/>
                <w:sz w:val="18"/>
                <w:szCs w:val="18"/>
              </w:rPr>
            </w:pPr>
            <w:r>
              <w:rPr>
                <w:rFonts w:eastAsia="微软雅黑" w:hint="eastAsia"/>
                <w:kern w:val="0"/>
                <w:sz w:val="18"/>
                <w:szCs w:val="18"/>
              </w:rPr>
              <w:t>评估人员通过人员访谈、文件审查等方式，了解业务办理过程中是否实施用户二次确认授权机制。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9266F6" w:rsidP="00DE4CE9">
            <w:pPr>
              <w:jc w:val="center"/>
              <w:rPr>
                <w:rFonts w:eastAsia="微软雅黑"/>
                <w:i/>
                <w:color w:val="FF0000"/>
                <w:kern w:val="0"/>
                <w:sz w:val="18"/>
                <w:szCs w:val="18"/>
              </w:rPr>
            </w:pPr>
            <w:r>
              <w:rPr>
                <w:rFonts w:eastAsia="微软雅黑" w:hint="eastAsia"/>
                <w:kern w:val="0"/>
                <w:sz w:val="18"/>
                <w:szCs w:val="18"/>
              </w:rPr>
              <w:t>业务办理过程中</w:t>
            </w:r>
            <w:r>
              <w:rPr>
                <w:rFonts w:eastAsia="微软雅黑"/>
                <w:color w:val="000000"/>
                <w:kern w:val="0"/>
                <w:sz w:val="18"/>
                <w:szCs w:val="18"/>
              </w:rPr>
              <w:t>有短信验证码</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13-BZ-02</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评估人员通过人员访谈、文件审查等方式，了解业务办理环节是否单一采用或组合采用短信验证码、图片验证码、语音验证码、智力测试验证码等验证码类型进行用户身份验证。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ascii="Courier New" w:eastAsia="微软雅黑" w:hAnsi="Courier New" w:cs="Courier New"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9266F6" w:rsidP="007B048F">
            <w:pPr>
              <w:pStyle w:val="HTML0"/>
              <w:widowControl/>
              <w:shd w:val="clear" w:color="auto" w:fill="FFFFFF"/>
              <w:jc w:val="center"/>
              <w:rPr>
                <w:rFonts w:eastAsia="微软雅黑"/>
                <w:i/>
                <w:color w:val="FF0000"/>
                <w:kern w:val="0"/>
                <w:sz w:val="18"/>
                <w:szCs w:val="18"/>
              </w:rPr>
            </w:pPr>
            <w:r>
              <w:rPr>
                <w:rFonts w:eastAsia="微软雅黑" w:hint="eastAsia"/>
                <w:kern w:val="0"/>
                <w:sz w:val="18"/>
                <w:szCs w:val="18"/>
              </w:rPr>
              <w:t>业务办理过程中</w:t>
            </w:r>
            <w:r>
              <w:rPr>
                <w:rFonts w:eastAsia="微软雅黑"/>
                <w:color w:val="000000"/>
                <w:kern w:val="0"/>
                <w:sz w:val="18"/>
                <w:szCs w:val="18"/>
              </w:rPr>
              <w:t>有短信验证码</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13-BZ-03</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评估人员通过人员访谈、文件审查等方式，对端口类短信下发添加签名，防范不法分子伪造署名假冒企业进行短信下发。</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r>
              <w:rPr>
                <w:rFonts w:eastAsia="微软雅黑" w:hint="eastAsia"/>
                <w:color w:val="000000"/>
                <w:kern w:val="0"/>
                <w:sz w:val="18"/>
                <w:szCs w:val="18"/>
              </w:rPr>
              <w:t>对端口类短信下发添加签名。</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13-BZ-04</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评估人员通过人员访谈、演示查验等方式，了解业务是否合理设置登录密码策略，明确密码长度、强度、复杂度等。</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612782">
            <w:pPr>
              <w:jc w:val="cente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612782" w:rsidP="00DE4BE1">
            <w:pPr>
              <w:jc w:val="center"/>
              <w:rPr>
                <w:rFonts w:eastAsia="微软雅黑"/>
                <w:i/>
                <w:color w:val="FF0000"/>
                <w:kern w:val="0"/>
                <w:sz w:val="18"/>
                <w:szCs w:val="18"/>
              </w:rPr>
            </w:pPr>
            <w:r>
              <w:rPr>
                <w:rFonts w:eastAsia="微软雅黑" w:hint="eastAsia"/>
                <w:color w:val="000000"/>
                <w:kern w:val="0"/>
                <w:sz w:val="18"/>
                <w:szCs w:val="18"/>
              </w:rPr>
              <w:t>密码长度不少于</w:t>
            </w:r>
            <w:r>
              <w:rPr>
                <w:rFonts w:eastAsia="微软雅黑" w:hint="eastAsia"/>
                <w:color w:val="000000"/>
                <w:kern w:val="0"/>
                <w:sz w:val="18"/>
                <w:szCs w:val="18"/>
              </w:rPr>
              <w:t>8</w:t>
            </w:r>
            <w:r>
              <w:rPr>
                <w:rFonts w:eastAsia="微软雅黑" w:hint="eastAsia"/>
                <w:color w:val="000000"/>
                <w:kern w:val="0"/>
                <w:sz w:val="18"/>
                <w:szCs w:val="18"/>
              </w:rPr>
              <w:t>位，必须包含英文字母大小写、数字和标点符号中的至少两种</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13-BZ-05</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评估人员通过人员访谈、演示查验等方式，了解业务是否对频繁试错登录、异地登录等业务异常登录情况进行监测。</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Pr="00DE4BE1" w:rsidRDefault="00612782">
            <w:pPr>
              <w:jc w:val="center"/>
              <w:rPr>
                <w:rFonts w:eastAsia="微软雅黑"/>
                <w:color w:val="FF0000"/>
                <w:kern w:val="0"/>
                <w:sz w:val="18"/>
                <w:szCs w:val="18"/>
              </w:rPr>
            </w:pPr>
            <w:r w:rsidRPr="00DE4BE1">
              <w:rPr>
                <w:rFonts w:eastAsia="微软雅黑" w:hint="eastAsia"/>
                <w:color w:val="FF0000"/>
                <w:kern w:val="0"/>
                <w:sz w:val="18"/>
                <w:szCs w:val="18"/>
              </w:rPr>
              <w:t>不合格</w:t>
            </w:r>
          </w:p>
        </w:tc>
        <w:tc>
          <w:tcPr>
            <w:tcW w:w="2267" w:type="dxa"/>
            <w:tcBorders>
              <w:top w:val="nil"/>
              <w:left w:val="single" w:sz="4" w:space="0" w:color="auto"/>
              <w:bottom w:val="single" w:sz="8" w:space="0" w:color="auto"/>
              <w:right w:val="single" w:sz="8" w:space="0" w:color="auto"/>
            </w:tcBorders>
            <w:vAlign w:val="center"/>
          </w:tcPr>
          <w:p w:rsidR="009266F6" w:rsidRDefault="00612782" w:rsidP="00612782">
            <w:pPr>
              <w:jc w:val="center"/>
              <w:rPr>
                <w:rFonts w:eastAsia="微软雅黑"/>
                <w:i/>
                <w:color w:val="FF0000"/>
                <w:kern w:val="0"/>
                <w:sz w:val="18"/>
                <w:szCs w:val="18"/>
              </w:rPr>
            </w:pPr>
            <w:r>
              <w:rPr>
                <w:rFonts w:eastAsia="微软雅黑" w:hint="eastAsia"/>
                <w:color w:val="FF0000"/>
                <w:kern w:val="0"/>
                <w:sz w:val="18"/>
                <w:szCs w:val="18"/>
              </w:rPr>
              <w:t>对频繁试错登录、异地登录等业务异常情况未进行监测</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13-BZ-06</w:t>
            </w:r>
          </w:p>
        </w:tc>
        <w:tc>
          <w:tcPr>
            <w:tcW w:w="3492" w:type="dxa"/>
            <w:tcBorders>
              <w:top w:val="nil"/>
              <w:left w:val="nil"/>
              <w:bottom w:val="single" w:sz="8" w:space="0" w:color="auto"/>
              <w:right w:val="single" w:sz="4" w:space="0" w:color="auto"/>
            </w:tcBorders>
            <w:shd w:val="clear" w:color="auto" w:fill="auto"/>
            <w:vAlign w:val="center"/>
          </w:tcPr>
          <w:p w:rsidR="009266F6" w:rsidRPr="00DE4CE9" w:rsidRDefault="009266F6">
            <w:pPr>
              <w:spacing w:line="0" w:lineRule="atLeast"/>
              <w:jc w:val="center"/>
              <w:rPr>
                <w:rFonts w:eastAsia="微软雅黑"/>
                <w:color w:val="000000"/>
                <w:kern w:val="0"/>
                <w:sz w:val="18"/>
                <w:szCs w:val="18"/>
              </w:rPr>
            </w:pPr>
            <w:r w:rsidRPr="00DE4CE9">
              <w:rPr>
                <w:rFonts w:eastAsia="微软雅黑" w:hint="eastAsia"/>
                <w:color w:val="000000"/>
                <w:kern w:val="0"/>
                <w:sz w:val="18"/>
                <w:szCs w:val="18"/>
              </w:rPr>
              <w:t>评估人员通过人员访谈、演示查验等方式，了解业务是否通过短信提示、下发验证码二次确认等方式，强化业务登录行为的实时告知。</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Pr="005B41FA" w:rsidRDefault="005B41FA">
            <w:pPr>
              <w:spacing w:line="0" w:lineRule="atLeast"/>
              <w:jc w:val="center"/>
              <w:rPr>
                <w:rFonts w:eastAsia="微软雅黑"/>
                <w:color w:val="FF0000"/>
                <w:kern w:val="0"/>
                <w:sz w:val="18"/>
                <w:szCs w:val="18"/>
              </w:rPr>
            </w:pPr>
            <w:r w:rsidRPr="005B41FA">
              <w:rPr>
                <w:rFonts w:eastAsia="微软雅黑" w:hint="eastAsia"/>
                <w:color w:val="FF0000"/>
                <w:kern w:val="0"/>
                <w:sz w:val="18"/>
                <w:szCs w:val="18"/>
              </w:rPr>
              <w:t>不</w:t>
            </w:r>
            <w:r w:rsidR="00612782" w:rsidRPr="005B41FA">
              <w:rPr>
                <w:rFonts w:eastAsia="微软雅黑" w:hint="eastAsia"/>
                <w:color w:val="FF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Pr="00DE4CE9" w:rsidRDefault="005B41FA" w:rsidP="00444185">
            <w:pPr>
              <w:spacing w:line="0" w:lineRule="atLeast"/>
              <w:jc w:val="center"/>
              <w:rPr>
                <w:rFonts w:eastAsia="微软雅黑"/>
                <w:color w:val="000000"/>
                <w:kern w:val="0"/>
                <w:sz w:val="18"/>
                <w:szCs w:val="18"/>
              </w:rPr>
            </w:pPr>
            <w:r>
              <w:rPr>
                <w:rFonts w:eastAsia="微软雅黑" w:hint="eastAsia"/>
                <w:color w:val="000000"/>
                <w:kern w:val="0"/>
                <w:sz w:val="18"/>
                <w:szCs w:val="18"/>
              </w:rPr>
              <w:t>移动</w:t>
            </w:r>
            <w:r>
              <w:rPr>
                <w:rFonts w:eastAsia="微软雅黑"/>
                <w:color w:val="000000"/>
                <w:kern w:val="0"/>
                <w:sz w:val="18"/>
                <w:szCs w:val="18"/>
              </w:rPr>
              <w:t>手机用户</w:t>
            </w:r>
            <w:r w:rsidR="00612782">
              <w:rPr>
                <w:rFonts w:eastAsia="微软雅黑" w:hint="eastAsia"/>
                <w:color w:val="000000"/>
                <w:kern w:val="0"/>
                <w:sz w:val="18"/>
                <w:szCs w:val="18"/>
              </w:rPr>
              <w:t>登录过程需要短信验证码验证登录</w:t>
            </w:r>
            <w:r w:rsidR="00DE4BE1">
              <w:rPr>
                <w:rFonts w:eastAsia="微软雅黑" w:hint="eastAsia"/>
                <w:color w:val="000000"/>
                <w:kern w:val="0"/>
                <w:sz w:val="18"/>
                <w:szCs w:val="18"/>
              </w:rPr>
              <w:t>，</w:t>
            </w:r>
            <w:r w:rsidR="00444185" w:rsidRPr="006D10DF">
              <w:rPr>
                <w:rFonts w:eastAsia="微软雅黑" w:hint="eastAsia"/>
                <w:color w:val="FF0000"/>
                <w:kern w:val="0"/>
                <w:sz w:val="18"/>
                <w:szCs w:val="18"/>
              </w:rPr>
              <w:t>商城服务互联网用户注册登录</w:t>
            </w:r>
            <w:r w:rsidR="00DE4BE1" w:rsidRPr="006D10DF">
              <w:rPr>
                <w:rFonts w:eastAsia="微软雅黑" w:hint="eastAsia"/>
                <w:color w:val="FF0000"/>
                <w:kern w:val="0"/>
                <w:sz w:val="18"/>
                <w:szCs w:val="18"/>
              </w:rPr>
              <w:t>使用邮箱注册</w:t>
            </w:r>
            <w:r w:rsidR="00444185" w:rsidRPr="006D10DF">
              <w:rPr>
                <w:rFonts w:eastAsia="微软雅黑" w:hint="eastAsia"/>
                <w:color w:val="FF0000"/>
                <w:kern w:val="0"/>
                <w:sz w:val="18"/>
                <w:szCs w:val="18"/>
              </w:rPr>
              <w:t>登录，无实时告知</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13-BZ-07</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评估人员通过人员访谈、演示查验等方式，了解业务使用过程中存在通讯信息诈骗高风险的关键环节，是否采用短信验证码、密保问题、图片验证码、语音验证码、智力测试验证码等方式进行用户身份验证。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AD7544">
            <w:pPr>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444185" w:rsidP="00DE4BE1">
            <w:pPr>
              <w:jc w:val="center"/>
              <w:rPr>
                <w:rFonts w:eastAsia="微软雅黑"/>
                <w:i/>
                <w:color w:val="FF0000"/>
                <w:kern w:val="0"/>
                <w:sz w:val="18"/>
                <w:szCs w:val="18"/>
              </w:rPr>
            </w:pPr>
            <w:r>
              <w:rPr>
                <w:rFonts w:eastAsia="微软雅黑" w:hint="eastAsia"/>
                <w:kern w:val="0"/>
                <w:sz w:val="18"/>
                <w:szCs w:val="18"/>
              </w:rPr>
              <w:t>移动现网用户</w:t>
            </w:r>
            <w:r w:rsidR="00AD7544">
              <w:rPr>
                <w:rFonts w:eastAsia="微软雅黑" w:hint="eastAsia"/>
                <w:kern w:val="0"/>
                <w:sz w:val="18"/>
                <w:szCs w:val="18"/>
              </w:rPr>
              <w:t>通过短信验证码</w:t>
            </w:r>
            <w:r>
              <w:rPr>
                <w:rFonts w:eastAsia="微软雅黑" w:hint="eastAsia"/>
                <w:kern w:val="0"/>
                <w:sz w:val="18"/>
                <w:szCs w:val="18"/>
              </w:rPr>
              <w:t>验证身份</w:t>
            </w:r>
            <w:r w:rsidR="00AD7544">
              <w:rPr>
                <w:rFonts w:eastAsia="微软雅黑" w:hint="eastAsia"/>
                <w:kern w:val="0"/>
                <w:sz w:val="18"/>
                <w:szCs w:val="18"/>
              </w:rPr>
              <w:t>、</w:t>
            </w:r>
            <w:r>
              <w:rPr>
                <w:rFonts w:eastAsia="微软雅黑" w:hint="eastAsia"/>
                <w:kern w:val="0"/>
                <w:sz w:val="18"/>
                <w:szCs w:val="18"/>
              </w:rPr>
              <w:t>互联网用户使用图片验证码验证</w:t>
            </w:r>
            <w:r w:rsidR="00AD7544">
              <w:rPr>
                <w:rFonts w:eastAsia="微软雅黑" w:hint="eastAsia"/>
                <w:kern w:val="0"/>
                <w:sz w:val="18"/>
                <w:szCs w:val="18"/>
              </w:rPr>
              <w:t>身份</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shd w:val="clear" w:color="auto" w:fill="auto"/>
            <w:vAlign w:val="center"/>
          </w:tcPr>
          <w:p w:rsidR="009266F6" w:rsidRDefault="009266F6">
            <w:pPr>
              <w:jc w:val="center"/>
              <w:rPr>
                <w:rFonts w:eastAsia="微软雅黑"/>
                <w:color w:val="FF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13-BZ-08</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评估人员通过人员访谈、文件审查等方式，了解业务是否严格申请主体资格管控，是否存在违规为个人用户办理语音专线、“</w:t>
            </w:r>
            <w:r>
              <w:rPr>
                <w:rFonts w:eastAsia="微软雅黑" w:hint="eastAsia"/>
                <w:color w:val="000000"/>
                <w:kern w:val="0"/>
                <w:sz w:val="18"/>
                <w:szCs w:val="18"/>
              </w:rPr>
              <w:t>400</w:t>
            </w:r>
            <w:r>
              <w:rPr>
                <w:rFonts w:eastAsia="微软雅黑" w:hint="eastAsia"/>
                <w:color w:val="000000"/>
                <w:kern w:val="0"/>
                <w:sz w:val="18"/>
                <w:szCs w:val="18"/>
              </w:rPr>
              <w:t>”、“商务总机”业务。</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5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13-BZ-09</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制定业务管理文件，明确业务在申请主体资格管控、渠道管理、资质核验、码号申请数量管理、台账管理、落地号码管理、外呼管理、合同管理、业务使用复核监测、退出管理、定期检查、考核问责、工作规程管理等关键环节的管理要求。</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13-BZ-10</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评估人员通过人员访谈、文件审查等方式，了解业务是否严禁代理渠道或网络渠道代为办理。</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6"/>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13-BZ-11</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用户实名信息核验登记。基础电信企业应建立用户真实有效身份信息核验登记留存机制，加强个人用户身份信息、单位用户证照信息核验，严格落实电信业务用户实名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r>
              <w:rPr>
                <w:rFonts w:eastAsia="微软雅黑" w:hint="eastAsia"/>
                <w:color w:val="000000"/>
                <w:kern w:val="0"/>
                <w:sz w:val="18"/>
                <w:szCs w:val="18"/>
              </w:rPr>
              <w:t>业务严格落实用户实名信息核验登记。</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13-BZ-12</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评估人员通过人员访谈、文件审查等方式，了解业务是否严格落实申请数量要求，同一用户在同一基础电信企业全国范围内申请“</w:t>
            </w:r>
            <w:r>
              <w:rPr>
                <w:rFonts w:eastAsia="微软雅黑" w:hint="eastAsia"/>
                <w:color w:val="000000"/>
                <w:kern w:val="0"/>
                <w:sz w:val="18"/>
                <w:szCs w:val="18"/>
              </w:rPr>
              <w:t>400</w:t>
            </w:r>
            <w:r>
              <w:rPr>
                <w:rFonts w:eastAsia="微软雅黑" w:hint="eastAsia"/>
                <w:color w:val="000000"/>
                <w:kern w:val="0"/>
                <w:sz w:val="18"/>
                <w:szCs w:val="18"/>
              </w:rPr>
              <w:t>”、“一号通”、“商务总机”等重点业务号码，每类原则上不得超过</w:t>
            </w:r>
            <w:r>
              <w:rPr>
                <w:rFonts w:eastAsia="微软雅黑" w:hint="eastAsia"/>
                <w:color w:val="000000"/>
                <w:kern w:val="0"/>
                <w:sz w:val="18"/>
                <w:szCs w:val="18"/>
              </w:rPr>
              <w:t>5</w:t>
            </w:r>
            <w:r>
              <w:rPr>
                <w:rFonts w:eastAsia="微软雅黑" w:hint="eastAsia"/>
                <w:color w:val="000000"/>
                <w:kern w:val="0"/>
                <w:sz w:val="18"/>
                <w:szCs w:val="18"/>
              </w:rPr>
              <w:t>个。</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13-BZ-13</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评估人员通过人员访谈、文件审查等方式，了解业务是否严格落实台账管理，“</w:t>
            </w:r>
            <w:r>
              <w:rPr>
                <w:rFonts w:eastAsia="微软雅黑" w:hint="eastAsia"/>
                <w:color w:val="000000"/>
                <w:kern w:val="0"/>
                <w:sz w:val="18"/>
                <w:szCs w:val="18"/>
              </w:rPr>
              <w:t>400</w:t>
            </w:r>
            <w:r>
              <w:rPr>
                <w:rFonts w:eastAsia="微软雅黑" w:hint="eastAsia"/>
                <w:color w:val="000000"/>
                <w:kern w:val="0"/>
                <w:sz w:val="18"/>
                <w:szCs w:val="18"/>
              </w:rPr>
              <w:t>”、“一号通”、“商务总机”业务台账信息应包括用户资质、使用用途、真实落地号码等。</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13-BZ-14</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w:t>
            </w:r>
            <w:r>
              <w:rPr>
                <w:rFonts w:eastAsia="微软雅黑" w:hint="eastAsia"/>
                <w:color w:val="000000"/>
                <w:kern w:val="0"/>
                <w:sz w:val="18"/>
                <w:szCs w:val="18"/>
              </w:rPr>
              <w:t>400</w:t>
            </w:r>
            <w:r>
              <w:rPr>
                <w:rFonts w:eastAsia="微软雅黑" w:hint="eastAsia"/>
                <w:color w:val="000000"/>
                <w:kern w:val="0"/>
                <w:sz w:val="18"/>
                <w:szCs w:val="18"/>
              </w:rPr>
              <w:t>”、“一号通”、“商务总机”等重点电信业务是否建立业务落地号码核验登记机制。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13-BZ-15</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评估人员通过人员访谈、文件审查等方式，了解业务在合同和协议中是否包含登记用户主体责任，细化责任条款。</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AD7544">
            <w:pPr>
              <w:jc w:val="cente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Default="00AD7544" w:rsidP="005B41FA">
            <w:pPr>
              <w:jc w:val="center"/>
              <w:rPr>
                <w:rFonts w:eastAsia="微软雅黑"/>
                <w:i/>
                <w:color w:val="FF0000"/>
                <w:kern w:val="0"/>
                <w:sz w:val="18"/>
                <w:szCs w:val="18"/>
              </w:rPr>
            </w:pPr>
            <w:r>
              <w:rPr>
                <w:rFonts w:eastAsia="微软雅黑" w:hint="eastAsia"/>
                <w:color w:val="000000"/>
                <w:kern w:val="0"/>
                <w:sz w:val="18"/>
                <w:szCs w:val="18"/>
              </w:rPr>
              <w:t>按照</w:t>
            </w:r>
            <w:r w:rsidR="005B41FA">
              <w:rPr>
                <w:rFonts w:eastAsia="微软雅黑" w:hint="eastAsia"/>
                <w:color w:val="000000"/>
                <w:kern w:val="0"/>
                <w:sz w:val="18"/>
                <w:szCs w:val="18"/>
              </w:rPr>
              <w:t>《中国移动网站服务</w:t>
            </w:r>
            <w:r w:rsidR="005B41FA">
              <w:rPr>
                <w:rFonts w:eastAsia="微软雅黑"/>
                <w:color w:val="000000"/>
                <w:kern w:val="0"/>
                <w:sz w:val="18"/>
                <w:szCs w:val="18"/>
              </w:rPr>
              <w:t>协议</w:t>
            </w:r>
            <w:r w:rsidR="005B41FA">
              <w:rPr>
                <w:rFonts w:eastAsia="微软雅黑" w:hint="eastAsia"/>
                <w:color w:val="000000"/>
                <w:kern w:val="0"/>
                <w:sz w:val="18"/>
                <w:szCs w:val="18"/>
              </w:rPr>
              <w:t>》</w:t>
            </w:r>
            <w:r>
              <w:rPr>
                <w:rFonts w:eastAsia="微软雅黑" w:hint="eastAsia"/>
                <w:color w:val="000000"/>
                <w:kern w:val="0"/>
                <w:sz w:val="18"/>
                <w:szCs w:val="18"/>
              </w:rPr>
              <w:t>执行</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13-BZ-16</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评估人员通过人员访谈、文件审查等方式，了解业务是否利用语音专线进行超频、超时段外呼，利用其他码号等电信资源外呼行为管理是否严格。</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Pr="009C7F59" w:rsidRDefault="009266F6">
            <w:pPr>
              <w:jc w:val="center"/>
              <w:rPr>
                <w:rFonts w:eastAsia="微软雅黑"/>
                <w:color w:val="000000"/>
                <w:kern w:val="0"/>
                <w:sz w:val="18"/>
                <w:szCs w:val="18"/>
              </w:rPr>
            </w:pPr>
            <w:r w:rsidRPr="009C7F59">
              <w:rPr>
                <w:rFonts w:eastAsia="微软雅黑" w:hint="eastAsia"/>
                <w:color w:val="000000"/>
                <w:kern w:val="0"/>
                <w:sz w:val="18"/>
                <w:szCs w:val="18"/>
              </w:rPr>
              <w:t>13-BZ-17</w:t>
            </w:r>
          </w:p>
        </w:tc>
        <w:tc>
          <w:tcPr>
            <w:tcW w:w="3492" w:type="dxa"/>
            <w:tcBorders>
              <w:top w:val="nil"/>
              <w:left w:val="nil"/>
              <w:bottom w:val="single" w:sz="8" w:space="0" w:color="auto"/>
              <w:right w:val="single" w:sz="4" w:space="0" w:color="auto"/>
            </w:tcBorders>
            <w:shd w:val="clear" w:color="auto" w:fill="auto"/>
            <w:vAlign w:val="center"/>
          </w:tcPr>
          <w:p w:rsidR="009266F6" w:rsidRPr="009C7F59" w:rsidRDefault="009266F6">
            <w:pPr>
              <w:jc w:val="center"/>
              <w:rPr>
                <w:rFonts w:eastAsia="微软雅黑"/>
                <w:color w:val="000000"/>
                <w:kern w:val="0"/>
                <w:sz w:val="18"/>
                <w:szCs w:val="18"/>
              </w:rPr>
            </w:pPr>
            <w:r w:rsidRPr="009C7F59">
              <w:rPr>
                <w:rFonts w:eastAsia="微软雅黑" w:hint="eastAsia"/>
                <w:color w:val="000000"/>
                <w:kern w:val="0"/>
                <w:sz w:val="18"/>
                <w:szCs w:val="18"/>
              </w:rPr>
              <w:t>评估人员通过人员访谈、文件审查等方式，了解业务是否有退出管理。当出现异常情况时，应根据实际情况对相关业务及时予以关停、注销。</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Pr="009C7F59" w:rsidRDefault="009266F6">
            <w:pPr>
              <w:jc w:val="center"/>
              <w:rPr>
                <w:rFonts w:eastAsia="微软雅黑"/>
                <w:color w:val="000000"/>
                <w:kern w:val="0"/>
                <w:sz w:val="18"/>
                <w:szCs w:val="18"/>
              </w:rPr>
            </w:pPr>
            <w:r w:rsidRPr="009C7F59">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9266F6" w:rsidRPr="009C7F59" w:rsidRDefault="009266F6" w:rsidP="009C7F59">
            <w:pPr>
              <w:jc w:val="center"/>
              <w:rPr>
                <w:rFonts w:eastAsia="微软雅黑"/>
                <w:color w:val="000000"/>
                <w:kern w:val="0"/>
                <w:sz w:val="18"/>
                <w:szCs w:val="18"/>
              </w:rPr>
            </w:pPr>
            <w:r w:rsidRPr="009C7F59">
              <w:rPr>
                <w:rFonts w:eastAsia="微软雅黑" w:hint="eastAsia"/>
                <w:color w:val="000000"/>
                <w:kern w:val="0"/>
                <w:sz w:val="18"/>
                <w:szCs w:val="18"/>
              </w:rPr>
              <w:t>业务有退出管理</w:t>
            </w: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13-BZ-18</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评估人员通过人员访谈、文件审查等方式，了解基础电信企业应配套建立防范打击通讯信息诈骗相关重点电信业务的信息化管理手段。</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13-BZ-19</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评估人员通过人员访谈、文件审查等方式，了解基础电信企业应配套建立用户终端侧安全提示服务相关技术手段</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rsidP="009C7F59">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13-BZ-20</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评估人员通过人员访谈、文件审查等方式，了解语音专线是否实施主叫鉴权。企业应全面落实语音专线主叫鉴权机制，对未按规范进行主叫鉴权的呼叫一律拦截。</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13-BZ-21</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评估人员通过人员访谈、文件审查等方式，了解语音专线呼叫转移管理是否严格。开通语音专线呼叫转移业务功能，应由基础电信企业集团公司统一审核并建立台账。</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13-BZ-22</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评估人员通过人员访谈、文件审查等方式，了解是否建立外呼白名单制度，允许外呼的业务号码必须为本网实际开通的、属本</w:t>
            </w:r>
            <w:r>
              <w:rPr>
                <w:rFonts w:eastAsia="微软雅黑" w:hint="eastAsia"/>
                <w:color w:val="000000"/>
                <w:kern w:val="0"/>
                <w:sz w:val="18"/>
                <w:szCs w:val="18"/>
              </w:rPr>
              <w:lastRenderedPageBreak/>
              <w:t>企业分配的号码或号段，并统一纳入白名单管理。</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lastRenderedPageBreak/>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13-BZ-23</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评估人员通过人员访谈、文件审查等方式，了解企业是否在接入侧设备上禁止违规传送主叫号码为空号或设置主叫号码禁显的呼叫。</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13-BZ-24</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评估人员通过人员访谈、演示查验等方式，了解企业在网间关口局对不符合号码管理、网间互联规定和标准的违规呼叫、违规号码是否进行拦截。</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r w:rsidR="00926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bottom w:val="single" w:sz="8" w:space="0" w:color="auto"/>
              <w:right w:val="single" w:sz="8" w:space="0" w:color="auto"/>
            </w:tcBorders>
            <w:vAlign w:val="center"/>
          </w:tcPr>
          <w:p w:rsidR="009266F6" w:rsidRDefault="00926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13-BZ-25</w:t>
            </w:r>
          </w:p>
        </w:tc>
        <w:tc>
          <w:tcPr>
            <w:tcW w:w="3492" w:type="dxa"/>
            <w:tcBorders>
              <w:top w:val="nil"/>
              <w:left w:val="nil"/>
              <w:bottom w:val="single" w:sz="8" w:space="0" w:color="auto"/>
              <w:right w:val="single" w:sz="4" w:space="0" w:color="auto"/>
            </w:tcBorders>
            <w:shd w:val="clear" w:color="auto" w:fill="auto"/>
            <w:vAlign w:val="center"/>
          </w:tcPr>
          <w:p w:rsidR="009266F6" w:rsidRDefault="00926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评估人员通过人员访谈、文件审查等方式，了解建立不良呼叫号码监测处置能力。</w:t>
            </w:r>
          </w:p>
        </w:tc>
        <w:tc>
          <w:tcPr>
            <w:tcW w:w="1558" w:type="dxa"/>
            <w:tcBorders>
              <w:top w:val="nil"/>
              <w:left w:val="single" w:sz="4" w:space="0" w:color="auto"/>
              <w:bottom w:val="single" w:sz="8" w:space="0" w:color="auto"/>
              <w:right w:val="single" w:sz="8" w:space="0" w:color="auto"/>
            </w:tcBorders>
            <w:shd w:val="clear" w:color="auto" w:fill="auto"/>
            <w:vAlign w:val="center"/>
          </w:tcPr>
          <w:p w:rsidR="009266F6" w:rsidRDefault="00926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9266F6" w:rsidRDefault="009266F6">
            <w:pPr>
              <w:jc w:val="center"/>
              <w:rPr>
                <w:rFonts w:eastAsia="微软雅黑"/>
                <w:i/>
                <w:color w:val="FF0000"/>
                <w:kern w:val="0"/>
                <w:sz w:val="18"/>
                <w:szCs w:val="18"/>
              </w:rPr>
            </w:pPr>
          </w:p>
        </w:tc>
      </w:tr>
    </w:tbl>
    <w:p w:rsidR="00EF60DC" w:rsidRDefault="00A11D47">
      <w:pPr>
        <w:pStyle w:val="2"/>
        <w:spacing w:before="0" w:after="0" w:line="240" w:lineRule="auto"/>
        <w:rPr>
          <w:rFonts w:ascii="Times New Roman" w:eastAsia="仿宋_GB2312" w:hAnsi="Times New Roman"/>
        </w:rPr>
      </w:pPr>
      <w:bookmarkStart w:id="74" w:name="_Toc525288144"/>
      <w:r>
        <w:rPr>
          <w:rFonts w:ascii="Times New Roman" w:eastAsia="仿宋_GB2312" w:hAnsi="Times New Roman"/>
        </w:rPr>
        <w:t>4.4</w:t>
      </w:r>
      <w:r>
        <w:rPr>
          <w:rFonts w:ascii="Times New Roman" w:eastAsia="仿宋_GB2312" w:hAnsi="Times New Roman" w:hint="eastAsia"/>
        </w:rPr>
        <w:t>安全</w:t>
      </w:r>
      <w:r>
        <w:rPr>
          <w:rFonts w:ascii="Times New Roman" w:eastAsia="仿宋_GB2312" w:hAnsi="Times New Roman"/>
        </w:rPr>
        <w:t>保障能力说明</w:t>
      </w:r>
      <w:bookmarkEnd w:id="74"/>
    </w:p>
    <w:p w:rsidR="00DE4BE1" w:rsidRPr="00E7788C" w:rsidRDefault="00DE4BE1" w:rsidP="00E7788C">
      <w:pPr>
        <w:spacing w:line="600" w:lineRule="exact"/>
        <w:ind w:firstLineChars="200" w:firstLine="640"/>
        <w:rPr>
          <w:rFonts w:eastAsia="仿宋_GB2312"/>
          <w:sz w:val="32"/>
          <w:szCs w:val="32"/>
        </w:rPr>
      </w:pPr>
      <w:r w:rsidRPr="00E7788C">
        <w:rPr>
          <w:rFonts w:eastAsia="仿宋_GB2312" w:hint="eastAsia"/>
          <w:sz w:val="32"/>
          <w:szCs w:val="32"/>
        </w:rPr>
        <w:t>1.</w:t>
      </w:r>
      <w:r w:rsidRPr="00E7788C">
        <w:rPr>
          <w:rFonts w:eastAsia="仿宋_GB2312" w:hint="eastAsia"/>
          <w:sz w:val="32"/>
          <w:szCs w:val="32"/>
        </w:rPr>
        <w:t>“移动</w:t>
      </w:r>
      <w:r w:rsidR="00FA0B18" w:rsidRPr="00E7788C">
        <w:rPr>
          <w:rFonts w:eastAsia="仿宋_GB2312" w:hint="eastAsia"/>
          <w:sz w:val="32"/>
          <w:szCs w:val="32"/>
        </w:rPr>
        <w:t>商城</w:t>
      </w:r>
      <w:r w:rsidRPr="00E7788C">
        <w:rPr>
          <w:rFonts w:eastAsia="仿宋_GB2312" w:hint="eastAsia"/>
          <w:sz w:val="32"/>
          <w:szCs w:val="32"/>
        </w:rPr>
        <w:t>”</w:t>
      </w:r>
      <w:r w:rsidR="00FA0B18" w:rsidRPr="00E7788C">
        <w:rPr>
          <w:rFonts w:eastAsia="仿宋_GB2312" w:hint="eastAsia"/>
          <w:sz w:val="32"/>
          <w:szCs w:val="32"/>
        </w:rPr>
        <w:t>采用手机号登录和互联网用户登录两种方式进行登录，</w:t>
      </w:r>
      <w:r w:rsidR="005B41FA" w:rsidRPr="00E7788C">
        <w:rPr>
          <w:rFonts w:eastAsia="仿宋_GB2312" w:hint="eastAsia"/>
          <w:sz w:val="32"/>
          <w:szCs w:val="32"/>
        </w:rPr>
        <w:t>手机</w:t>
      </w:r>
      <w:r w:rsidR="00FA0B18" w:rsidRPr="00E7788C">
        <w:rPr>
          <w:rFonts w:eastAsia="仿宋_GB2312" w:hint="eastAsia"/>
          <w:sz w:val="32"/>
          <w:szCs w:val="32"/>
        </w:rPr>
        <w:t>用户登录认证过程</w:t>
      </w:r>
      <w:r w:rsidRPr="00E7788C">
        <w:rPr>
          <w:rFonts w:eastAsia="仿宋_GB2312" w:hint="eastAsia"/>
          <w:sz w:val="32"/>
          <w:szCs w:val="32"/>
        </w:rPr>
        <w:t>采用服务密码和动态密</w:t>
      </w:r>
      <w:r w:rsidR="00FA0B18" w:rsidRPr="00E7788C">
        <w:rPr>
          <w:rFonts w:eastAsia="仿宋_GB2312" w:hint="eastAsia"/>
          <w:sz w:val="32"/>
          <w:szCs w:val="32"/>
        </w:rPr>
        <w:t>码保护、会话失效机制、短信提示登录等保障措施，确保用户登录安全；但采用互联网登录的用户通过邮箱即可注册登录，未能与手机号码进行绑定，</w:t>
      </w:r>
      <w:r w:rsidR="005B41FA" w:rsidRPr="00E7788C">
        <w:rPr>
          <w:rFonts w:eastAsia="仿宋_GB2312" w:hint="eastAsia"/>
          <w:sz w:val="32"/>
          <w:szCs w:val="32"/>
        </w:rPr>
        <w:t>实名认证</w:t>
      </w:r>
      <w:r w:rsidR="00FA0B18" w:rsidRPr="00E7788C">
        <w:rPr>
          <w:rFonts w:eastAsia="仿宋_GB2312" w:hint="eastAsia"/>
          <w:sz w:val="32"/>
          <w:szCs w:val="32"/>
        </w:rPr>
        <w:t>能力有待加强。</w:t>
      </w:r>
    </w:p>
    <w:p w:rsidR="00DE4BE1" w:rsidRPr="00E7788C" w:rsidRDefault="00DE4BE1" w:rsidP="00E7788C">
      <w:pPr>
        <w:spacing w:line="600" w:lineRule="exact"/>
        <w:ind w:firstLineChars="200" w:firstLine="640"/>
        <w:rPr>
          <w:rFonts w:eastAsia="仿宋_GB2312"/>
          <w:sz w:val="32"/>
          <w:szCs w:val="32"/>
        </w:rPr>
      </w:pPr>
      <w:r w:rsidRPr="00E7788C">
        <w:rPr>
          <w:rFonts w:eastAsia="仿宋_GB2312" w:hint="eastAsia"/>
          <w:sz w:val="32"/>
          <w:szCs w:val="32"/>
        </w:rPr>
        <w:t>2.</w:t>
      </w:r>
      <w:r w:rsidRPr="00E7788C">
        <w:rPr>
          <w:rFonts w:eastAsia="仿宋_GB2312" w:hint="eastAsia"/>
          <w:sz w:val="32"/>
          <w:szCs w:val="32"/>
        </w:rPr>
        <w:t>测试发现“移动</w:t>
      </w:r>
      <w:r w:rsidR="00FA0B18" w:rsidRPr="00E7788C">
        <w:rPr>
          <w:rFonts w:eastAsia="仿宋_GB2312" w:hint="eastAsia"/>
          <w:sz w:val="32"/>
          <w:szCs w:val="32"/>
        </w:rPr>
        <w:t>商城</w:t>
      </w:r>
      <w:r w:rsidRPr="00E7788C">
        <w:rPr>
          <w:rFonts w:eastAsia="仿宋_GB2312" w:hint="eastAsia"/>
          <w:sz w:val="32"/>
          <w:szCs w:val="32"/>
        </w:rPr>
        <w:t>”</w:t>
      </w:r>
      <w:r w:rsidR="00FA0B18" w:rsidRPr="00E7788C">
        <w:rPr>
          <w:rFonts w:eastAsia="仿宋_GB2312" w:hint="eastAsia"/>
          <w:sz w:val="32"/>
          <w:szCs w:val="32"/>
        </w:rPr>
        <w:t>服务子系统工作台</w:t>
      </w:r>
      <w:r w:rsidR="006C7DA4" w:rsidRPr="00E7788C">
        <w:rPr>
          <w:rFonts w:eastAsia="仿宋_GB2312" w:hint="eastAsia"/>
          <w:sz w:val="32"/>
          <w:szCs w:val="32"/>
        </w:rPr>
        <w:t>在登录过程中，用户名和密码均明文传输，敏感数据传输</w:t>
      </w:r>
      <w:r w:rsidRPr="00E7788C">
        <w:rPr>
          <w:rFonts w:eastAsia="仿宋_GB2312" w:hint="eastAsia"/>
          <w:sz w:val="32"/>
          <w:szCs w:val="32"/>
        </w:rPr>
        <w:t>安全有待加强</w:t>
      </w:r>
      <w:r w:rsidR="00FA0B18" w:rsidRPr="00E7788C">
        <w:rPr>
          <w:rFonts w:eastAsia="仿宋_GB2312" w:hint="eastAsia"/>
          <w:sz w:val="32"/>
          <w:szCs w:val="32"/>
        </w:rPr>
        <w:t>；且工作台账户未能限制单点登录，</w:t>
      </w:r>
      <w:r w:rsidR="00EF45AC" w:rsidRPr="00E7788C">
        <w:rPr>
          <w:rFonts w:eastAsia="仿宋_GB2312" w:hint="eastAsia"/>
          <w:sz w:val="32"/>
          <w:szCs w:val="32"/>
        </w:rPr>
        <w:t>会话失效时间过长，</w:t>
      </w:r>
      <w:r w:rsidR="00FA0B18" w:rsidRPr="00E7788C">
        <w:rPr>
          <w:rFonts w:eastAsia="仿宋_GB2312" w:hint="eastAsia"/>
          <w:sz w:val="32"/>
          <w:szCs w:val="32"/>
        </w:rPr>
        <w:t>身份认证</w:t>
      </w:r>
      <w:r w:rsidR="00EF45AC" w:rsidRPr="00E7788C">
        <w:rPr>
          <w:rFonts w:eastAsia="仿宋_GB2312" w:hint="eastAsia"/>
          <w:sz w:val="32"/>
          <w:szCs w:val="32"/>
        </w:rPr>
        <w:t>、会话认证</w:t>
      </w:r>
      <w:r w:rsidR="00FA0B18" w:rsidRPr="00E7788C">
        <w:rPr>
          <w:rFonts w:eastAsia="仿宋_GB2312" w:hint="eastAsia"/>
          <w:sz w:val="32"/>
          <w:szCs w:val="32"/>
        </w:rPr>
        <w:t>安全保障有待加强。</w:t>
      </w:r>
    </w:p>
    <w:p w:rsidR="00DE4BE1" w:rsidRPr="00E7788C" w:rsidRDefault="00DE4BE1" w:rsidP="00E7788C">
      <w:pPr>
        <w:spacing w:line="600" w:lineRule="exact"/>
        <w:ind w:firstLineChars="200" w:firstLine="640"/>
        <w:rPr>
          <w:rFonts w:eastAsia="仿宋_GB2312"/>
          <w:sz w:val="32"/>
          <w:szCs w:val="32"/>
        </w:rPr>
      </w:pPr>
      <w:r w:rsidRPr="00E7788C">
        <w:rPr>
          <w:rFonts w:eastAsia="仿宋_GB2312" w:hint="eastAsia"/>
          <w:sz w:val="32"/>
          <w:szCs w:val="32"/>
        </w:rPr>
        <w:t>3.</w:t>
      </w:r>
      <w:r w:rsidR="00EF45AC" w:rsidRPr="00E7788C">
        <w:rPr>
          <w:rFonts w:eastAsia="仿宋_GB2312" w:hint="eastAsia"/>
          <w:sz w:val="32"/>
          <w:szCs w:val="32"/>
        </w:rPr>
        <w:t>“移动商城”</w:t>
      </w:r>
      <w:r w:rsidR="004C736D" w:rsidRPr="00E7788C">
        <w:rPr>
          <w:rFonts w:eastAsia="仿宋_GB2312" w:hint="eastAsia"/>
          <w:sz w:val="32"/>
          <w:szCs w:val="32"/>
        </w:rPr>
        <w:t>销售子系统</w:t>
      </w:r>
      <w:r w:rsidR="00EF45AC" w:rsidRPr="00E7788C">
        <w:rPr>
          <w:rFonts w:eastAsia="仿宋_GB2312" w:hint="eastAsia"/>
          <w:sz w:val="32"/>
          <w:szCs w:val="32"/>
        </w:rPr>
        <w:t>未建立针对</w:t>
      </w:r>
      <w:r w:rsidR="00EF45AC" w:rsidRPr="00E7788C">
        <w:rPr>
          <w:rFonts w:eastAsia="仿宋_GB2312"/>
          <w:sz w:val="32"/>
          <w:szCs w:val="32"/>
        </w:rPr>
        <w:t>违法有害信息内容的监测处置工作机制和技术手段</w:t>
      </w:r>
      <w:r w:rsidR="00EF45AC" w:rsidRPr="00E7788C">
        <w:rPr>
          <w:rFonts w:eastAsia="仿宋_GB2312" w:hint="eastAsia"/>
          <w:sz w:val="32"/>
          <w:szCs w:val="32"/>
        </w:rPr>
        <w:t>、</w:t>
      </w:r>
      <w:r w:rsidR="00EF45AC" w:rsidRPr="00E7788C">
        <w:rPr>
          <w:rFonts w:eastAsia="仿宋_GB2312"/>
          <w:sz w:val="32"/>
          <w:szCs w:val="32"/>
        </w:rPr>
        <w:t>违法信息样本库存等</w:t>
      </w:r>
      <w:r w:rsidR="00EF45AC" w:rsidRPr="00E7788C">
        <w:rPr>
          <w:rFonts w:eastAsia="仿宋_GB2312" w:hint="eastAsia"/>
          <w:sz w:val="32"/>
          <w:szCs w:val="32"/>
        </w:rPr>
        <w:t>，</w:t>
      </w:r>
      <w:commentRangeStart w:id="75"/>
      <w:del w:id="76" w:author="tianjin" w:date="2019-08-21T21:49:00Z">
        <w:r w:rsidR="00EF45AC" w:rsidRPr="00E7788C" w:rsidDel="00477C7B">
          <w:rPr>
            <w:rFonts w:eastAsia="仿宋_GB2312"/>
            <w:sz w:val="32"/>
            <w:szCs w:val="32"/>
          </w:rPr>
          <w:delText>存在一定的风险</w:delText>
        </w:r>
      </w:del>
      <w:ins w:id="77" w:author="PC" w:date="2019-08-16T09:01:00Z">
        <w:del w:id="78" w:author="tianjin" w:date="2019-08-21T21:49:00Z">
          <w:r w:rsidR="006D7676" w:rsidDel="00477C7B">
            <w:rPr>
              <w:rFonts w:eastAsia="仿宋_GB2312" w:hint="eastAsia"/>
              <w:sz w:val="32"/>
              <w:szCs w:val="32"/>
            </w:rPr>
            <w:delText>。</w:delText>
          </w:r>
        </w:del>
      </w:ins>
      <w:r w:rsidR="00EF45AC" w:rsidRPr="00E7788C">
        <w:rPr>
          <w:rFonts w:eastAsia="仿宋_GB2312" w:hint="eastAsia"/>
          <w:sz w:val="32"/>
          <w:szCs w:val="32"/>
        </w:rPr>
        <w:t>未留存</w:t>
      </w:r>
      <w:r w:rsidR="00EF45AC" w:rsidRPr="00E7788C">
        <w:rPr>
          <w:rFonts w:eastAsia="仿宋_GB2312"/>
          <w:sz w:val="32"/>
          <w:szCs w:val="32"/>
        </w:rPr>
        <w:t>违法操作日志及日志记录内容</w:t>
      </w:r>
      <w:del w:id="79" w:author="PC" w:date="2019-08-16T09:00:00Z">
        <w:r w:rsidR="00EF45AC" w:rsidRPr="00E7788C" w:rsidDel="006D7676">
          <w:rPr>
            <w:rFonts w:eastAsia="仿宋_GB2312" w:hint="eastAsia"/>
            <w:sz w:val="32"/>
            <w:szCs w:val="32"/>
          </w:rPr>
          <w:delText>、</w:delText>
        </w:r>
      </w:del>
      <w:ins w:id="80" w:author="PC" w:date="2019-08-16T09:00:00Z">
        <w:r w:rsidR="006D7676">
          <w:rPr>
            <w:rFonts w:eastAsia="仿宋_GB2312" w:hint="eastAsia"/>
            <w:sz w:val="32"/>
            <w:szCs w:val="32"/>
          </w:rPr>
          <w:t>，</w:t>
        </w:r>
      </w:ins>
      <w:r w:rsidR="00EF45AC" w:rsidRPr="00E7788C">
        <w:rPr>
          <w:rFonts w:eastAsia="仿宋_GB2312" w:hint="eastAsia"/>
          <w:sz w:val="32"/>
          <w:szCs w:val="32"/>
        </w:rPr>
        <w:t>日志留存规范有待加强。</w:t>
      </w:r>
      <w:commentRangeEnd w:id="75"/>
      <w:r w:rsidR="00CF7C19">
        <w:rPr>
          <w:rStyle w:val="aff5"/>
        </w:rPr>
        <w:commentReference w:id="75"/>
      </w:r>
      <w:ins w:id="81" w:author="lenovo" w:date="2019-08-19T14:21:00Z">
        <w:del w:id="82" w:author="tianjin" w:date="2019-08-21T21:49:00Z">
          <w:r w:rsidR="008856F4" w:rsidDel="00477C7B">
            <w:rPr>
              <w:rFonts w:eastAsia="仿宋_GB2312" w:hint="eastAsia"/>
              <w:sz w:val="32"/>
              <w:szCs w:val="32"/>
            </w:rPr>
            <w:delText>（</w:delText>
          </w:r>
        </w:del>
      </w:ins>
      <w:ins w:id="83" w:author="lenovo" w:date="2019-08-19T14:22:00Z">
        <w:del w:id="84" w:author="tianjin" w:date="2019-08-21T21:49:00Z">
          <w:r w:rsidR="008856F4" w:rsidDel="00477C7B">
            <w:rPr>
              <w:rFonts w:eastAsia="仿宋_GB2312" w:hint="eastAsia"/>
              <w:sz w:val="32"/>
              <w:szCs w:val="32"/>
            </w:rPr>
            <w:delText>未留存违法操作日志及日志记录内容，日志留存规范有待加强</w:delText>
          </w:r>
        </w:del>
      </w:ins>
      <w:ins w:id="85" w:author="lenovo" w:date="2019-08-19T14:21:00Z">
        <w:del w:id="86" w:author="tianjin" w:date="2019-08-21T21:49:00Z">
          <w:r w:rsidR="008856F4" w:rsidDel="00477C7B">
            <w:rPr>
              <w:rFonts w:eastAsia="仿宋_GB2312" w:hint="eastAsia"/>
              <w:sz w:val="32"/>
              <w:szCs w:val="32"/>
            </w:rPr>
            <w:delText>）</w:delText>
          </w:r>
        </w:del>
      </w:ins>
    </w:p>
    <w:p w:rsidR="00DE4BE1" w:rsidRPr="00E7788C" w:rsidRDefault="00DE4BE1" w:rsidP="00E7788C">
      <w:pPr>
        <w:spacing w:line="600" w:lineRule="exact"/>
        <w:ind w:firstLineChars="200" w:firstLine="640"/>
        <w:rPr>
          <w:rFonts w:eastAsia="仿宋_GB2312"/>
          <w:sz w:val="32"/>
          <w:szCs w:val="32"/>
        </w:rPr>
      </w:pPr>
      <w:r w:rsidRPr="00E7788C">
        <w:rPr>
          <w:rFonts w:eastAsia="仿宋_GB2312" w:hint="eastAsia"/>
          <w:sz w:val="32"/>
          <w:szCs w:val="32"/>
        </w:rPr>
        <w:t>4.</w:t>
      </w:r>
      <w:r w:rsidRPr="00E7788C">
        <w:rPr>
          <w:rFonts w:eastAsia="仿宋_GB2312" w:hint="eastAsia"/>
          <w:sz w:val="32"/>
          <w:szCs w:val="32"/>
        </w:rPr>
        <w:t>“移动</w:t>
      </w:r>
      <w:r w:rsidR="00FA0B18" w:rsidRPr="00E7788C">
        <w:rPr>
          <w:rFonts w:eastAsia="仿宋_GB2312" w:hint="eastAsia"/>
          <w:sz w:val="32"/>
          <w:szCs w:val="32"/>
        </w:rPr>
        <w:t>商城</w:t>
      </w:r>
      <w:r w:rsidRPr="00E7788C">
        <w:rPr>
          <w:rFonts w:eastAsia="仿宋_GB2312" w:hint="eastAsia"/>
          <w:sz w:val="32"/>
          <w:szCs w:val="32"/>
        </w:rPr>
        <w:t>”</w:t>
      </w:r>
      <w:r w:rsidR="004C736D" w:rsidRPr="00E7788C">
        <w:rPr>
          <w:rFonts w:eastAsia="仿宋_GB2312" w:hint="eastAsia"/>
          <w:sz w:val="32"/>
          <w:szCs w:val="32"/>
        </w:rPr>
        <w:t>服务子系统</w:t>
      </w:r>
      <w:r w:rsidRPr="00E7788C">
        <w:rPr>
          <w:rFonts w:eastAsia="仿宋_GB2312" w:hint="eastAsia"/>
          <w:sz w:val="32"/>
          <w:szCs w:val="32"/>
        </w:rPr>
        <w:t>下发的营销类端口短信</w:t>
      </w:r>
      <w:r w:rsidR="00FA0B18" w:rsidRPr="00E7788C">
        <w:rPr>
          <w:rFonts w:eastAsia="仿宋_GB2312" w:hint="eastAsia"/>
          <w:sz w:val="32"/>
          <w:szCs w:val="32"/>
        </w:rPr>
        <w:t>未能提供</w:t>
      </w:r>
      <w:r w:rsidR="00FA0B18" w:rsidRPr="00E7788C">
        <w:rPr>
          <w:rFonts w:eastAsia="仿宋_GB2312" w:hint="eastAsia"/>
          <w:sz w:val="32"/>
          <w:szCs w:val="32"/>
        </w:rPr>
        <w:lastRenderedPageBreak/>
        <w:t>业务退订，</w:t>
      </w:r>
      <w:r w:rsidR="00EF45AC" w:rsidRPr="00E7788C">
        <w:rPr>
          <w:rFonts w:eastAsia="仿宋_GB2312"/>
          <w:sz w:val="32"/>
          <w:szCs w:val="32"/>
        </w:rPr>
        <w:t>用户</w:t>
      </w:r>
      <w:r w:rsidR="00EF45AC" w:rsidRPr="00E7788C">
        <w:rPr>
          <w:rFonts w:eastAsia="仿宋_GB2312" w:hint="eastAsia"/>
          <w:sz w:val="32"/>
          <w:szCs w:val="32"/>
        </w:rPr>
        <w:t>不</w:t>
      </w:r>
      <w:r w:rsidR="00EF45AC" w:rsidRPr="00E7788C">
        <w:rPr>
          <w:rFonts w:eastAsia="仿宋_GB2312"/>
          <w:sz w:val="32"/>
          <w:szCs w:val="32"/>
        </w:rPr>
        <w:t>可自主选择是否接收信息，</w:t>
      </w:r>
      <w:r w:rsidR="00EF45AC" w:rsidRPr="00E7788C">
        <w:rPr>
          <w:rFonts w:eastAsia="仿宋_GB2312" w:hint="eastAsia"/>
          <w:sz w:val="32"/>
          <w:szCs w:val="32"/>
        </w:rPr>
        <w:t>业务应用安全性有待加强</w:t>
      </w:r>
      <w:r w:rsidRPr="00E7788C">
        <w:rPr>
          <w:rFonts w:eastAsia="仿宋_GB2312" w:hint="eastAsia"/>
          <w:sz w:val="32"/>
          <w:szCs w:val="32"/>
        </w:rPr>
        <w:t>。</w:t>
      </w:r>
    </w:p>
    <w:p w:rsidR="00EF60DC" w:rsidRDefault="00A11D47">
      <w:pPr>
        <w:pStyle w:val="1"/>
        <w:spacing w:before="0" w:after="0" w:line="240" w:lineRule="auto"/>
        <w:rPr>
          <w:rFonts w:eastAsia="仿宋_GB2312"/>
          <w:sz w:val="32"/>
          <w:szCs w:val="32"/>
        </w:rPr>
      </w:pPr>
      <w:bookmarkStart w:id="87" w:name="_Toc525288145"/>
      <w:r>
        <w:rPr>
          <w:rFonts w:eastAsia="仿宋_GB2312" w:hint="eastAsia"/>
          <w:sz w:val="32"/>
          <w:szCs w:val="32"/>
        </w:rPr>
        <w:t>5</w:t>
      </w:r>
      <w:r>
        <w:rPr>
          <w:rFonts w:eastAsia="仿宋_GB2312" w:hint="eastAsia"/>
          <w:sz w:val="32"/>
          <w:szCs w:val="32"/>
        </w:rPr>
        <w:t>评估结果及整改建议</w:t>
      </w:r>
      <w:bookmarkEnd w:id="87"/>
    </w:p>
    <w:p w:rsidR="00EF60DC" w:rsidRDefault="00A11D47">
      <w:pPr>
        <w:pStyle w:val="2"/>
        <w:spacing w:before="0" w:after="0" w:line="240" w:lineRule="auto"/>
        <w:rPr>
          <w:rFonts w:eastAsia="仿宋_GB2312"/>
          <w:b w:val="0"/>
        </w:rPr>
      </w:pPr>
      <w:bookmarkStart w:id="88" w:name="_Toc525288146"/>
      <w:r>
        <w:rPr>
          <w:rFonts w:ascii="Times New Roman" w:eastAsia="仿宋_GB2312" w:hAnsi="Times New Roman"/>
        </w:rPr>
        <w:t xml:space="preserve">5.1 </w:t>
      </w:r>
      <w:r>
        <w:rPr>
          <w:rFonts w:ascii="Times New Roman" w:eastAsia="仿宋_GB2312" w:hAnsi="Times New Roman" w:hint="eastAsia"/>
        </w:rPr>
        <w:t>信息安全管理风险评估结果</w:t>
      </w:r>
      <w:bookmarkEnd w:id="88"/>
    </w:p>
    <w:p w:rsidR="00EF60DC" w:rsidRDefault="00A11D47">
      <w:pPr>
        <w:spacing w:line="600" w:lineRule="exact"/>
        <w:ind w:firstLineChars="200" w:firstLine="643"/>
        <w:rPr>
          <w:rFonts w:eastAsia="仿宋_GB2312"/>
          <w:b/>
          <w:sz w:val="32"/>
          <w:szCs w:val="32"/>
        </w:rPr>
      </w:pPr>
      <w:r>
        <w:rPr>
          <w:rFonts w:eastAsia="仿宋_GB2312"/>
          <w:b/>
          <w:sz w:val="32"/>
          <w:szCs w:val="32"/>
        </w:rPr>
        <w:t>1.</w:t>
      </w:r>
      <w:r>
        <w:rPr>
          <w:rFonts w:eastAsia="仿宋_GB2312"/>
          <w:b/>
          <w:sz w:val="32"/>
          <w:szCs w:val="32"/>
        </w:rPr>
        <w:t>企业总体信息安全管理风险评估结果</w:t>
      </w:r>
    </w:p>
    <w:p w:rsidR="00477C7B" w:rsidRPr="004F34F8" w:rsidRDefault="00477C7B" w:rsidP="00477C7B">
      <w:pPr>
        <w:spacing w:line="600" w:lineRule="exact"/>
        <w:ind w:firstLineChars="200" w:firstLine="640"/>
        <w:rPr>
          <w:ins w:id="89" w:author="tianjin" w:date="2019-08-21T21:47:00Z"/>
          <w:rFonts w:eastAsia="仿宋_GB2312"/>
          <w:sz w:val="32"/>
          <w:szCs w:val="32"/>
        </w:rPr>
      </w:pPr>
      <w:ins w:id="90" w:author="tianjin" w:date="2019-08-21T21:47:00Z">
        <w:r>
          <w:rPr>
            <w:rFonts w:eastAsia="仿宋_GB2312" w:hint="eastAsia"/>
            <w:sz w:val="32"/>
            <w:szCs w:val="32"/>
          </w:rPr>
          <w:t>中移信息建立了一系列网络与信息安全管理制度，包括网络安全责任管理办法、安全事件管理办法、安全应急保障管理办法、客户信息安全保护管理办法、网络安全防护管理办法、业务支撑网数据安全管理办法等相关规定和制度机制，管理制度体系较为完善，基本满足信息安全管理要求。</w:t>
        </w:r>
      </w:ins>
    </w:p>
    <w:p w:rsidR="00EF45AC" w:rsidRPr="00E7788C" w:rsidDel="00477C7B" w:rsidRDefault="00EF45AC" w:rsidP="00E7788C">
      <w:pPr>
        <w:spacing w:line="600" w:lineRule="exact"/>
        <w:ind w:firstLineChars="200" w:firstLine="640"/>
        <w:rPr>
          <w:del w:id="91" w:author="tianjin" w:date="2019-08-21T21:44:00Z"/>
          <w:rFonts w:eastAsia="仿宋_GB2312"/>
          <w:sz w:val="32"/>
          <w:szCs w:val="32"/>
        </w:rPr>
      </w:pPr>
      <w:del w:id="92" w:author="tianjin" w:date="2019-08-21T21:44:00Z">
        <w:r w:rsidRPr="00E7788C" w:rsidDel="00477C7B">
          <w:rPr>
            <w:rFonts w:eastAsia="仿宋_GB2312" w:hint="eastAsia"/>
            <w:sz w:val="32"/>
            <w:szCs w:val="32"/>
          </w:rPr>
          <w:delText>中国</w:delText>
        </w:r>
        <w:r w:rsidRPr="00E7788C" w:rsidDel="00477C7B">
          <w:rPr>
            <w:rFonts w:eastAsia="仿宋_GB2312"/>
            <w:sz w:val="32"/>
            <w:szCs w:val="32"/>
          </w:rPr>
          <w:delText>移动</w:delText>
        </w:r>
        <w:r w:rsidRPr="00E7788C" w:rsidDel="00477C7B">
          <w:rPr>
            <w:rFonts w:eastAsia="仿宋_GB2312" w:hint="eastAsia"/>
            <w:sz w:val="32"/>
            <w:szCs w:val="32"/>
          </w:rPr>
          <w:delText>信息技术有限公司</w:delText>
        </w:r>
        <w:r w:rsidRPr="00E7788C" w:rsidDel="00477C7B">
          <w:rPr>
            <w:rFonts w:eastAsia="仿宋_GB2312"/>
            <w:sz w:val="32"/>
            <w:szCs w:val="32"/>
          </w:rPr>
          <w:delText>制定了一系列信息安全</w:delText>
        </w:r>
        <w:r w:rsidRPr="00E7788C" w:rsidDel="00477C7B">
          <w:rPr>
            <w:rFonts w:eastAsia="仿宋_GB2312" w:hint="eastAsia"/>
            <w:sz w:val="32"/>
            <w:szCs w:val="32"/>
          </w:rPr>
          <w:delText>相关</w:delText>
        </w:r>
        <w:r w:rsidRPr="00E7788C" w:rsidDel="00477C7B">
          <w:rPr>
            <w:rFonts w:eastAsia="仿宋_GB2312"/>
            <w:sz w:val="32"/>
            <w:szCs w:val="32"/>
          </w:rPr>
          <w:delText>制度，基本满足信息安全管理要求。</w:delText>
        </w:r>
      </w:del>
    </w:p>
    <w:p w:rsidR="00EF60DC" w:rsidRDefault="00A11D47" w:rsidP="004C736D">
      <w:pPr>
        <w:spacing w:line="600" w:lineRule="exact"/>
        <w:ind w:firstLineChars="200" w:firstLine="643"/>
        <w:rPr>
          <w:rFonts w:eastAsia="仿宋_GB2312"/>
          <w:b/>
          <w:sz w:val="32"/>
          <w:szCs w:val="32"/>
        </w:rPr>
      </w:pPr>
      <w:r>
        <w:rPr>
          <w:rFonts w:eastAsia="仿宋_GB2312"/>
          <w:b/>
          <w:sz w:val="32"/>
          <w:szCs w:val="32"/>
        </w:rPr>
        <w:t>2.</w:t>
      </w:r>
      <w:r w:rsidR="00EF45AC">
        <w:rPr>
          <w:rFonts w:eastAsia="仿宋_GB2312" w:hint="eastAsia"/>
          <w:b/>
          <w:sz w:val="32"/>
          <w:szCs w:val="32"/>
        </w:rPr>
        <w:t>“移动商城”</w:t>
      </w:r>
      <w:r>
        <w:rPr>
          <w:rFonts w:eastAsia="仿宋_GB2312"/>
          <w:b/>
          <w:sz w:val="32"/>
          <w:szCs w:val="32"/>
        </w:rPr>
        <w:t>业务信息安全管理风险评估结果</w:t>
      </w:r>
    </w:p>
    <w:p w:rsidR="00EF45AC" w:rsidRPr="00E7788C" w:rsidRDefault="00EF45AC" w:rsidP="00E7788C">
      <w:pPr>
        <w:spacing w:line="600" w:lineRule="exact"/>
        <w:ind w:firstLineChars="200" w:firstLine="640"/>
        <w:rPr>
          <w:rFonts w:eastAsia="仿宋_GB2312"/>
          <w:sz w:val="32"/>
          <w:szCs w:val="32"/>
        </w:rPr>
      </w:pPr>
      <w:r w:rsidRPr="00E7788C">
        <w:rPr>
          <w:rFonts w:eastAsia="仿宋_GB2312" w:hint="eastAsia"/>
          <w:sz w:val="32"/>
          <w:szCs w:val="32"/>
        </w:rPr>
        <w:t>“</w:t>
      </w:r>
      <w:r w:rsidR="00444185" w:rsidRPr="00E7788C">
        <w:rPr>
          <w:rFonts w:eastAsia="仿宋_GB2312" w:hint="eastAsia"/>
          <w:sz w:val="32"/>
          <w:szCs w:val="32"/>
        </w:rPr>
        <w:t>移动商城</w:t>
      </w:r>
      <w:r w:rsidRPr="00E7788C">
        <w:rPr>
          <w:rFonts w:eastAsia="仿宋_GB2312" w:hint="eastAsia"/>
          <w:sz w:val="32"/>
          <w:szCs w:val="32"/>
        </w:rPr>
        <w:t>”业务制定了一系列安全管理制度，基本满足安全管理要求。但仍存在以下风险。</w:t>
      </w:r>
    </w:p>
    <w:p w:rsidR="00EF45AC" w:rsidRPr="00E7788C" w:rsidRDefault="00EF45AC" w:rsidP="00E7788C">
      <w:pPr>
        <w:spacing w:line="600" w:lineRule="exact"/>
        <w:ind w:firstLineChars="200" w:firstLine="640"/>
        <w:rPr>
          <w:rFonts w:eastAsia="仿宋_GB2312"/>
          <w:sz w:val="32"/>
          <w:szCs w:val="32"/>
        </w:rPr>
      </w:pPr>
      <w:r w:rsidRPr="00E7788C">
        <w:rPr>
          <w:rFonts w:eastAsia="仿宋_GB2312" w:hint="eastAsia"/>
          <w:sz w:val="32"/>
          <w:szCs w:val="32"/>
        </w:rPr>
        <w:t>（</w:t>
      </w:r>
      <w:r w:rsidRPr="00E7788C">
        <w:rPr>
          <w:rFonts w:eastAsia="仿宋_GB2312" w:hint="eastAsia"/>
          <w:sz w:val="32"/>
          <w:szCs w:val="32"/>
        </w:rPr>
        <w:t>1</w:t>
      </w:r>
      <w:r w:rsidRPr="00E7788C">
        <w:rPr>
          <w:rFonts w:eastAsia="仿宋_GB2312" w:hint="eastAsia"/>
          <w:sz w:val="32"/>
          <w:szCs w:val="32"/>
        </w:rPr>
        <w:t>）第三方合作安全风险</w:t>
      </w:r>
    </w:p>
    <w:p w:rsidR="00EF45AC" w:rsidRPr="00E7788C" w:rsidRDefault="00EF45AC" w:rsidP="00E7788C">
      <w:pPr>
        <w:spacing w:line="600" w:lineRule="exact"/>
        <w:ind w:firstLineChars="200" w:firstLine="640"/>
        <w:rPr>
          <w:rFonts w:eastAsia="仿宋_GB2312"/>
          <w:sz w:val="32"/>
          <w:szCs w:val="32"/>
        </w:rPr>
      </w:pPr>
      <w:r w:rsidRPr="00E7788C">
        <w:rPr>
          <w:rFonts w:eastAsia="仿宋_GB2312" w:hint="eastAsia"/>
          <w:sz w:val="32"/>
          <w:szCs w:val="32"/>
        </w:rPr>
        <w:t>风险类型：合作方信息安全保障能力不健全风险</w:t>
      </w:r>
    </w:p>
    <w:p w:rsidR="00EF45AC" w:rsidRPr="00E7788C" w:rsidRDefault="00EF45AC" w:rsidP="00E7788C">
      <w:pPr>
        <w:spacing w:line="600" w:lineRule="exact"/>
        <w:ind w:firstLineChars="200" w:firstLine="640"/>
        <w:rPr>
          <w:rFonts w:eastAsia="仿宋_GB2312"/>
          <w:sz w:val="32"/>
          <w:szCs w:val="32"/>
        </w:rPr>
      </w:pPr>
      <w:r w:rsidRPr="00E7788C">
        <w:rPr>
          <w:rFonts w:eastAsia="仿宋_GB2312" w:hint="eastAsia"/>
          <w:sz w:val="32"/>
          <w:szCs w:val="32"/>
        </w:rPr>
        <w:t>风险描述：该业务暂未</w:t>
      </w:r>
      <w:r w:rsidRPr="00E7788C">
        <w:rPr>
          <w:rFonts w:eastAsia="仿宋_GB2312"/>
          <w:sz w:val="32"/>
          <w:szCs w:val="32"/>
        </w:rPr>
        <w:t>建立针对合作</w:t>
      </w:r>
      <w:r w:rsidRPr="00E7788C">
        <w:rPr>
          <w:rFonts w:eastAsia="仿宋_GB2312" w:hint="eastAsia"/>
          <w:sz w:val="32"/>
          <w:szCs w:val="32"/>
        </w:rPr>
        <w:t>方</w:t>
      </w:r>
      <w:r w:rsidRPr="00E7788C">
        <w:rPr>
          <w:rFonts w:eastAsia="仿宋_GB2312"/>
          <w:sz w:val="32"/>
          <w:szCs w:val="32"/>
        </w:rPr>
        <w:t>信息安全保障能力（管理制度和技术手段）</w:t>
      </w:r>
      <w:r w:rsidRPr="00E7788C">
        <w:rPr>
          <w:rFonts w:eastAsia="仿宋_GB2312" w:hint="eastAsia"/>
          <w:sz w:val="32"/>
          <w:szCs w:val="32"/>
        </w:rPr>
        <w:t>的</w:t>
      </w:r>
      <w:r w:rsidRPr="00E7788C">
        <w:rPr>
          <w:rFonts w:eastAsia="仿宋_GB2312"/>
          <w:sz w:val="32"/>
          <w:szCs w:val="32"/>
        </w:rPr>
        <w:t>评估机制</w:t>
      </w:r>
      <w:r w:rsidRPr="00E7788C">
        <w:rPr>
          <w:rFonts w:eastAsia="仿宋_GB2312" w:hint="eastAsia"/>
          <w:sz w:val="32"/>
          <w:szCs w:val="32"/>
        </w:rPr>
        <w:t>，可能存在一定的安全风险。</w:t>
      </w:r>
    </w:p>
    <w:p w:rsidR="00EF45AC" w:rsidRPr="00E7788C" w:rsidRDefault="00EF45AC" w:rsidP="00E7788C">
      <w:pPr>
        <w:spacing w:line="600" w:lineRule="exact"/>
        <w:ind w:firstLineChars="200" w:firstLine="640"/>
        <w:rPr>
          <w:rFonts w:eastAsia="仿宋_GB2312"/>
          <w:sz w:val="32"/>
          <w:szCs w:val="32"/>
        </w:rPr>
      </w:pPr>
      <w:r w:rsidRPr="00E7788C">
        <w:rPr>
          <w:rFonts w:eastAsia="仿宋_GB2312" w:hint="eastAsia"/>
          <w:sz w:val="32"/>
          <w:szCs w:val="32"/>
        </w:rPr>
        <w:t>整改建议：建议在合作开展前对合作方的信息安全保障能力进行评估。</w:t>
      </w:r>
    </w:p>
    <w:p w:rsidR="00007CFD" w:rsidRPr="00E7788C" w:rsidRDefault="00007CFD" w:rsidP="00E7788C">
      <w:pPr>
        <w:spacing w:line="600" w:lineRule="exact"/>
        <w:ind w:firstLineChars="200" w:firstLine="640"/>
        <w:rPr>
          <w:rFonts w:ascii="仿宋_GB2312" w:eastAsia="仿宋_GB2312"/>
          <w:sz w:val="32"/>
          <w:szCs w:val="32"/>
        </w:rPr>
      </w:pPr>
      <w:bookmarkStart w:id="93" w:name="_Toc525288147"/>
      <w:r w:rsidRPr="00E7788C">
        <w:rPr>
          <w:rFonts w:eastAsia="仿宋_GB2312" w:hint="eastAsia"/>
          <w:sz w:val="32"/>
          <w:szCs w:val="32"/>
        </w:rPr>
        <w:t>（</w:t>
      </w:r>
      <w:r w:rsidRPr="00E7788C">
        <w:rPr>
          <w:rFonts w:eastAsia="仿宋_GB2312" w:hint="eastAsia"/>
          <w:sz w:val="32"/>
          <w:szCs w:val="32"/>
        </w:rPr>
        <w:t>2</w:t>
      </w:r>
      <w:r w:rsidRPr="00E7788C">
        <w:rPr>
          <w:rFonts w:eastAsia="仿宋_GB2312" w:hint="eastAsia"/>
          <w:sz w:val="32"/>
          <w:szCs w:val="32"/>
        </w:rPr>
        <w:t>）</w:t>
      </w:r>
      <w:r w:rsidRPr="00E7788C">
        <w:rPr>
          <w:rFonts w:ascii="仿宋_GB2312" w:eastAsia="仿宋_GB2312" w:hint="eastAsia"/>
          <w:sz w:val="32"/>
          <w:szCs w:val="32"/>
        </w:rPr>
        <w:t>数据安全监督管理不健全风险</w:t>
      </w:r>
    </w:p>
    <w:p w:rsidR="00007CFD" w:rsidRPr="00E7788C" w:rsidRDefault="00007CFD" w:rsidP="00E7788C">
      <w:pPr>
        <w:spacing w:line="600" w:lineRule="exact"/>
        <w:ind w:firstLineChars="200" w:firstLine="640"/>
        <w:rPr>
          <w:rFonts w:eastAsia="仿宋_GB2312"/>
          <w:sz w:val="32"/>
          <w:szCs w:val="32"/>
        </w:rPr>
      </w:pPr>
      <w:r w:rsidRPr="00E7788C">
        <w:rPr>
          <w:rFonts w:eastAsia="仿宋_GB2312" w:hint="eastAsia"/>
          <w:sz w:val="32"/>
          <w:szCs w:val="32"/>
        </w:rPr>
        <w:t>风险类型：</w:t>
      </w:r>
      <w:r w:rsidRPr="00E7788C">
        <w:rPr>
          <w:rFonts w:ascii="仿宋_GB2312" w:eastAsia="仿宋_GB2312" w:hint="eastAsia"/>
          <w:sz w:val="32"/>
          <w:szCs w:val="32"/>
        </w:rPr>
        <w:t>数据安全监督管理不健全风险</w:t>
      </w:r>
    </w:p>
    <w:p w:rsidR="00007CFD" w:rsidRPr="00E7788C" w:rsidRDefault="00007CFD" w:rsidP="00E7788C">
      <w:pPr>
        <w:spacing w:line="600" w:lineRule="exact"/>
        <w:ind w:firstLineChars="200" w:firstLine="640"/>
        <w:rPr>
          <w:rFonts w:ascii="仿宋_GB2312" w:eastAsia="仿宋_GB2312"/>
          <w:sz w:val="32"/>
          <w:szCs w:val="32"/>
        </w:rPr>
      </w:pPr>
      <w:r w:rsidRPr="00E7788C">
        <w:rPr>
          <w:rFonts w:eastAsia="仿宋_GB2312" w:hint="eastAsia"/>
          <w:sz w:val="32"/>
          <w:szCs w:val="32"/>
        </w:rPr>
        <w:lastRenderedPageBreak/>
        <w:t>风险描述：</w:t>
      </w:r>
      <w:r w:rsidRPr="00E7788C">
        <w:rPr>
          <w:rFonts w:ascii="仿宋_GB2312" w:eastAsia="仿宋_GB2312" w:hint="eastAsia"/>
          <w:sz w:val="32"/>
          <w:szCs w:val="32"/>
        </w:rPr>
        <w:t>该业务缺少独立的数据安全监督管理办法</w:t>
      </w:r>
    </w:p>
    <w:p w:rsidR="00007CFD" w:rsidRPr="00E7788C" w:rsidRDefault="00007CFD" w:rsidP="00E7788C">
      <w:pPr>
        <w:spacing w:line="600" w:lineRule="exact"/>
        <w:ind w:firstLineChars="200" w:firstLine="640"/>
        <w:rPr>
          <w:rFonts w:ascii="仿宋_GB2312" w:eastAsia="仿宋_GB2312"/>
          <w:sz w:val="32"/>
          <w:szCs w:val="32"/>
        </w:rPr>
      </w:pPr>
      <w:r w:rsidRPr="00E7788C">
        <w:rPr>
          <w:rFonts w:eastAsia="仿宋_GB2312" w:hint="eastAsia"/>
          <w:sz w:val="32"/>
          <w:szCs w:val="32"/>
        </w:rPr>
        <w:t>整改建议：</w:t>
      </w:r>
      <w:r w:rsidRPr="00E7788C">
        <w:rPr>
          <w:rFonts w:ascii="仿宋_GB2312" w:eastAsia="仿宋_GB2312" w:hint="eastAsia"/>
          <w:sz w:val="32"/>
          <w:szCs w:val="32"/>
        </w:rPr>
        <w:t>相关办法应涉及业务使用的数据安全传输、存储、调用安全和接口交互数据的安全审计等方面。</w:t>
      </w:r>
    </w:p>
    <w:p w:rsidR="00EF60DC" w:rsidRDefault="00A11D47">
      <w:pPr>
        <w:pStyle w:val="2"/>
        <w:spacing w:before="0" w:after="0" w:line="240" w:lineRule="auto"/>
        <w:rPr>
          <w:rFonts w:eastAsia="仿宋_GB2312"/>
          <w:b w:val="0"/>
        </w:rPr>
      </w:pPr>
      <w:r>
        <w:rPr>
          <w:rFonts w:ascii="Times New Roman" w:eastAsia="仿宋_GB2312" w:hAnsi="Times New Roman" w:hint="eastAsia"/>
        </w:rPr>
        <w:t>5</w:t>
      </w:r>
      <w:r>
        <w:rPr>
          <w:rFonts w:ascii="Times New Roman" w:eastAsia="仿宋_GB2312" w:hAnsi="Times New Roman"/>
        </w:rPr>
        <w:t>.2</w:t>
      </w:r>
      <w:ins w:id="94" w:author="tianjin" w:date="2019-08-23T15:57:00Z">
        <w:r w:rsidR="009F6697">
          <w:rPr>
            <w:rFonts w:ascii="Times New Roman" w:eastAsia="仿宋_GB2312" w:hAnsi="Times New Roman" w:hint="eastAsia"/>
          </w:rPr>
          <w:t xml:space="preserve"> </w:t>
        </w:r>
      </w:ins>
      <w:bookmarkStart w:id="95" w:name="_GoBack"/>
      <w:bookmarkEnd w:id="95"/>
      <w:r>
        <w:rPr>
          <w:rFonts w:ascii="Times New Roman" w:eastAsia="仿宋_GB2312" w:hAnsi="Times New Roman" w:hint="eastAsia"/>
        </w:rPr>
        <w:t>信息内容安全风险评估结果</w:t>
      </w:r>
      <w:bookmarkEnd w:id="93"/>
    </w:p>
    <w:p w:rsidR="00E46A56" w:rsidRPr="00E7788C" w:rsidRDefault="00E46A56" w:rsidP="00E7788C">
      <w:pPr>
        <w:spacing w:line="600" w:lineRule="exact"/>
        <w:ind w:firstLineChars="200" w:firstLine="640"/>
        <w:rPr>
          <w:rFonts w:ascii="仿宋_GB2312" w:eastAsia="仿宋_GB2312"/>
          <w:sz w:val="32"/>
          <w:szCs w:val="32"/>
        </w:rPr>
      </w:pPr>
      <w:r w:rsidRPr="00E7788C">
        <w:rPr>
          <w:rFonts w:ascii="仿宋_GB2312" w:eastAsia="仿宋_GB2312" w:hint="eastAsia"/>
          <w:sz w:val="32"/>
          <w:szCs w:val="32"/>
        </w:rPr>
        <w:t>1</w:t>
      </w:r>
      <w:r w:rsidR="006B4EE4" w:rsidRPr="00E7788C">
        <w:rPr>
          <w:rFonts w:ascii="仿宋_GB2312" w:eastAsia="仿宋_GB2312" w:hint="eastAsia"/>
          <w:sz w:val="32"/>
          <w:szCs w:val="32"/>
        </w:rPr>
        <w:t>.</w:t>
      </w:r>
      <w:r w:rsidRPr="00E7788C">
        <w:rPr>
          <w:rFonts w:ascii="仿宋_GB2312" w:eastAsia="仿宋_GB2312" w:hint="eastAsia"/>
          <w:sz w:val="32"/>
          <w:szCs w:val="32"/>
        </w:rPr>
        <w:t>业务退订安全风险</w:t>
      </w:r>
    </w:p>
    <w:p w:rsidR="00F77F05" w:rsidRPr="00E7788C" w:rsidRDefault="00F77F05" w:rsidP="00E7788C">
      <w:pPr>
        <w:spacing w:line="600" w:lineRule="exact"/>
        <w:ind w:firstLineChars="200" w:firstLine="640"/>
        <w:rPr>
          <w:rFonts w:eastAsia="仿宋_GB2312"/>
          <w:sz w:val="32"/>
          <w:szCs w:val="32"/>
        </w:rPr>
      </w:pPr>
      <w:r w:rsidRPr="00E7788C">
        <w:rPr>
          <w:rFonts w:eastAsia="仿宋_GB2312" w:hint="eastAsia"/>
          <w:sz w:val="32"/>
          <w:szCs w:val="32"/>
        </w:rPr>
        <w:t>风险类型：</w:t>
      </w:r>
      <w:r w:rsidRPr="00E7788C">
        <w:rPr>
          <w:rFonts w:ascii="仿宋_GB2312" w:eastAsia="仿宋_GB2312" w:hint="eastAsia"/>
          <w:sz w:val="32"/>
          <w:szCs w:val="32"/>
        </w:rPr>
        <w:t>业务营销短信未提供业务退订</w:t>
      </w:r>
    </w:p>
    <w:p w:rsidR="00F77F05" w:rsidRPr="00E7788C" w:rsidRDefault="00F77F05" w:rsidP="00E7788C">
      <w:pPr>
        <w:spacing w:line="600" w:lineRule="exact"/>
        <w:ind w:firstLineChars="200" w:firstLine="640"/>
        <w:rPr>
          <w:rFonts w:ascii="仿宋_GB2312" w:eastAsia="仿宋_GB2312"/>
          <w:sz w:val="32"/>
          <w:szCs w:val="32"/>
        </w:rPr>
      </w:pPr>
      <w:r w:rsidRPr="00E7788C">
        <w:rPr>
          <w:rFonts w:eastAsia="仿宋_GB2312" w:hint="eastAsia"/>
          <w:sz w:val="32"/>
          <w:szCs w:val="32"/>
        </w:rPr>
        <w:t>风险描述：</w:t>
      </w:r>
      <w:r w:rsidRPr="00E7788C">
        <w:rPr>
          <w:rFonts w:ascii="仿宋_GB2312" w:eastAsia="仿宋_GB2312" w:hint="eastAsia"/>
          <w:sz w:val="32"/>
          <w:szCs w:val="32"/>
        </w:rPr>
        <w:t>向用户下发营销短信，</w:t>
      </w:r>
      <w:r w:rsidRPr="00E7788C">
        <w:rPr>
          <w:rFonts w:ascii="仿宋_GB2312" w:eastAsia="仿宋_GB2312"/>
          <w:sz w:val="32"/>
          <w:szCs w:val="32"/>
        </w:rPr>
        <w:t>用户</w:t>
      </w:r>
      <w:r w:rsidRPr="00E7788C">
        <w:rPr>
          <w:rFonts w:ascii="仿宋_GB2312" w:eastAsia="仿宋_GB2312" w:hint="eastAsia"/>
          <w:sz w:val="32"/>
          <w:szCs w:val="32"/>
        </w:rPr>
        <w:t>不</w:t>
      </w:r>
      <w:r w:rsidRPr="00E7788C">
        <w:rPr>
          <w:rFonts w:ascii="仿宋_GB2312" w:eastAsia="仿宋_GB2312"/>
          <w:sz w:val="32"/>
          <w:szCs w:val="32"/>
        </w:rPr>
        <w:t>可自主选择是否接收信息，</w:t>
      </w:r>
      <w:r w:rsidRPr="00E7788C">
        <w:rPr>
          <w:rFonts w:ascii="仿宋_GB2312" w:eastAsia="仿宋_GB2312" w:hint="eastAsia"/>
          <w:sz w:val="32"/>
          <w:szCs w:val="32"/>
        </w:rPr>
        <w:t>未</w:t>
      </w:r>
      <w:r w:rsidRPr="00E7788C">
        <w:rPr>
          <w:rFonts w:ascii="仿宋_GB2312" w:eastAsia="仿宋_GB2312"/>
          <w:sz w:val="32"/>
          <w:szCs w:val="32"/>
        </w:rPr>
        <w:t>包含</w:t>
      </w:r>
      <w:r w:rsidRPr="00E7788C">
        <w:rPr>
          <w:rFonts w:ascii="仿宋_GB2312" w:eastAsia="仿宋_GB2312" w:hint="eastAsia"/>
          <w:sz w:val="32"/>
          <w:szCs w:val="32"/>
        </w:rPr>
        <w:t>是否接收</w:t>
      </w:r>
      <w:r w:rsidRPr="00E7788C">
        <w:rPr>
          <w:rFonts w:ascii="仿宋_GB2312" w:eastAsia="仿宋_GB2312"/>
          <w:sz w:val="32"/>
          <w:szCs w:val="32"/>
        </w:rPr>
        <w:t>信息推送功能管理的选项</w:t>
      </w:r>
      <w:r w:rsidRPr="00E7788C">
        <w:rPr>
          <w:rFonts w:ascii="仿宋_GB2312" w:eastAsia="仿宋_GB2312" w:hint="eastAsia"/>
          <w:sz w:val="32"/>
          <w:szCs w:val="32"/>
        </w:rPr>
        <w:t>。</w:t>
      </w:r>
    </w:p>
    <w:p w:rsidR="00EF60DC" w:rsidRPr="00E7788C" w:rsidRDefault="004C736D" w:rsidP="00E7788C">
      <w:pPr>
        <w:spacing w:line="600" w:lineRule="exact"/>
        <w:ind w:firstLineChars="200" w:firstLine="640"/>
        <w:rPr>
          <w:rFonts w:ascii="仿宋_GB2312" w:eastAsia="仿宋_GB2312"/>
          <w:sz w:val="32"/>
          <w:szCs w:val="32"/>
        </w:rPr>
      </w:pPr>
      <w:r w:rsidRPr="00E7788C">
        <w:rPr>
          <w:rFonts w:ascii="仿宋_GB2312" w:eastAsia="仿宋_GB2312" w:hint="eastAsia"/>
          <w:noProof/>
          <w:sz w:val="32"/>
          <w:szCs w:val="32"/>
        </w:rPr>
        <w:drawing>
          <wp:anchor distT="0" distB="0" distL="114300" distR="114300" simplePos="0" relativeHeight="251660288" behindDoc="0" locked="0" layoutInCell="1" allowOverlap="1">
            <wp:simplePos x="0" y="0"/>
            <wp:positionH relativeFrom="column">
              <wp:posOffset>2186305</wp:posOffset>
            </wp:positionH>
            <wp:positionV relativeFrom="paragraph">
              <wp:posOffset>913130</wp:posOffset>
            </wp:positionV>
            <wp:extent cx="1200150" cy="2190750"/>
            <wp:effectExtent l="0" t="0" r="0" b="0"/>
            <wp:wrapTopAndBottom/>
            <wp:docPr id="2" name="图片 1" descr="C:\Users\tjcert\Desktop\中国移动相关文档\中国移动集团公司\1月17日\服务子系统作证截图\服务子系统\短信下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cert\Desktop\中国移动相关文档\中国移动集团公司\1月17日\服务子系统作证截图\服务子系统\短信下发.png"/>
                    <pic:cNvPicPr>
                      <a:picLocks noChangeAspect="1" noChangeArrowheads="1"/>
                    </pic:cNvPicPr>
                  </pic:nvPicPr>
                  <pic:blipFill>
                    <a:blip r:embed="rId15"/>
                    <a:srcRect/>
                    <a:stretch>
                      <a:fillRect/>
                    </a:stretch>
                  </pic:blipFill>
                  <pic:spPr bwMode="auto">
                    <a:xfrm>
                      <a:off x="0" y="0"/>
                      <a:ext cx="1200150" cy="2190750"/>
                    </a:xfrm>
                    <a:prstGeom prst="rect">
                      <a:avLst/>
                    </a:prstGeom>
                    <a:noFill/>
                    <a:ln w="9525">
                      <a:noFill/>
                      <a:miter lim="800000"/>
                      <a:headEnd/>
                      <a:tailEnd/>
                    </a:ln>
                  </pic:spPr>
                </pic:pic>
              </a:graphicData>
            </a:graphic>
          </wp:anchor>
        </w:drawing>
      </w:r>
      <w:r w:rsidR="00F77F05" w:rsidRPr="00E7788C">
        <w:rPr>
          <w:rFonts w:ascii="仿宋_GB2312" w:eastAsia="仿宋_GB2312" w:hint="eastAsia"/>
          <w:sz w:val="32"/>
          <w:szCs w:val="32"/>
        </w:rPr>
        <w:t>整</w:t>
      </w:r>
      <w:r w:rsidR="00F77F05" w:rsidRPr="00E7788C">
        <w:rPr>
          <w:rFonts w:eastAsia="仿宋_GB2312" w:hint="eastAsia"/>
          <w:sz w:val="32"/>
          <w:szCs w:val="32"/>
        </w:rPr>
        <w:t>改建议：</w:t>
      </w:r>
      <w:r w:rsidR="00F77F05" w:rsidRPr="00E7788C">
        <w:rPr>
          <w:rFonts w:ascii="仿宋_GB2312" w:eastAsia="仿宋_GB2312" w:hint="eastAsia"/>
          <w:sz w:val="32"/>
          <w:szCs w:val="32"/>
        </w:rPr>
        <w:t>建议在营销短信中增加“退订”功能，并在系统中增加是否接收消息推送的选项。</w:t>
      </w:r>
    </w:p>
    <w:p w:rsidR="008E5CC5" w:rsidRPr="008E5CC5" w:rsidRDefault="008E5CC5" w:rsidP="008E5CC5">
      <w:pPr>
        <w:pStyle w:val="affffff2"/>
        <w:ind w:firstLine="0"/>
        <w:jc w:val="center"/>
        <w:rPr>
          <w:rFonts w:ascii="仿宋" w:eastAsia="仿宋" w:hAnsi="仿宋"/>
          <w:bCs/>
          <w:szCs w:val="21"/>
        </w:rPr>
      </w:pPr>
      <w:r w:rsidRPr="008E5CC5">
        <w:rPr>
          <w:rFonts w:ascii="仿宋" w:eastAsia="仿宋" w:hAnsi="仿宋" w:hint="eastAsia"/>
          <w:bCs/>
          <w:szCs w:val="21"/>
        </w:rPr>
        <w:t>图</w:t>
      </w:r>
      <w:r>
        <w:rPr>
          <w:rFonts w:ascii="仿宋" w:eastAsia="仿宋" w:hAnsi="仿宋" w:hint="eastAsia"/>
          <w:bCs/>
          <w:szCs w:val="21"/>
        </w:rPr>
        <w:t>2营销短信样式</w:t>
      </w:r>
    </w:p>
    <w:p w:rsidR="008E5CC5" w:rsidRPr="00F77F05" w:rsidRDefault="008E5CC5" w:rsidP="00F77F05">
      <w:pPr>
        <w:spacing w:line="600" w:lineRule="exact"/>
        <w:ind w:firstLineChars="200" w:firstLine="560"/>
        <w:rPr>
          <w:rFonts w:ascii="仿宋_GB2312" w:eastAsia="仿宋_GB2312"/>
          <w:sz w:val="28"/>
          <w:szCs w:val="28"/>
        </w:rPr>
      </w:pPr>
    </w:p>
    <w:p w:rsidR="00EF60DC" w:rsidRDefault="00A11D47">
      <w:pPr>
        <w:pStyle w:val="2"/>
        <w:spacing w:before="0" w:after="0" w:line="240" w:lineRule="auto"/>
        <w:rPr>
          <w:rFonts w:ascii="Times New Roman" w:eastAsia="仿宋_GB2312" w:hAnsi="Times New Roman"/>
        </w:rPr>
      </w:pPr>
      <w:bookmarkStart w:id="96" w:name="_Toc525288148"/>
      <w:r>
        <w:rPr>
          <w:rFonts w:ascii="Times New Roman" w:eastAsia="仿宋_GB2312" w:hAnsi="Times New Roman" w:hint="eastAsia"/>
        </w:rPr>
        <w:t>5</w:t>
      </w:r>
      <w:r>
        <w:rPr>
          <w:rFonts w:ascii="Times New Roman" w:eastAsia="仿宋_GB2312" w:hAnsi="Times New Roman"/>
        </w:rPr>
        <w:t>.</w:t>
      </w:r>
      <w:r>
        <w:rPr>
          <w:rFonts w:ascii="Times New Roman" w:eastAsia="仿宋_GB2312" w:hAnsi="Times New Roman" w:hint="eastAsia"/>
        </w:rPr>
        <w:t xml:space="preserve">3 </w:t>
      </w:r>
      <w:r>
        <w:rPr>
          <w:rFonts w:ascii="Times New Roman" w:eastAsia="仿宋_GB2312" w:hAnsi="Times New Roman" w:hint="eastAsia"/>
        </w:rPr>
        <w:t>业务平台安全风险评估结果</w:t>
      </w:r>
      <w:bookmarkEnd w:id="96"/>
    </w:p>
    <w:p w:rsidR="00E46A56" w:rsidRPr="00E7788C" w:rsidRDefault="00E46A56" w:rsidP="00E7788C">
      <w:pPr>
        <w:spacing w:line="600" w:lineRule="exact"/>
        <w:ind w:firstLineChars="200" w:firstLine="640"/>
        <w:rPr>
          <w:rFonts w:eastAsia="仿宋_GB2312"/>
          <w:sz w:val="32"/>
          <w:szCs w:val="32"/>
        </w:rPr>
      </w:pPr>
      <w:r w:rsidRPr="00E7788C">
        <w:rPr>
          <w:rFonts w:eastAsia="仿宋_GB2312"/>
          <w:sz w:val="32"/>
          <w:szCs w:val="32"/>
        </w:rPr>
        <w:t>1.</w:t>
      </w:r>
      <w:r w:rsidRPr="00E7788C">
        <w:rPr>
          <w:rFonts w:eastAsia="仿宋_GB2312" w:hint="eastAsia"/>
          <w:sz w:val="32"/>
          <w:szCs w:val="32"/>
        </w:rPr>
        <w:t>敏感数据传输传输</w:t>
      </w:r>
      <w:r w:rsidRPr="00E7788C">
        <w:rPr>
          <w:rFonts w:eastAsia="仿宋_GB2312"/>
          <w:sz w:val="32"/>
          <w:szCs w:val="32"/>
        </w:rPr>
        <w:t>风险</w:t>
      </w:r>
    </w:p>
    <w:p w:rsidR="00E46A56" w:rsidRPr="00E7788C" w:rsidRDefault="00E46A56" w:rsidP="00E7788C">
      <w:pPr>
        <w:spacing w:line="600" w:lineRule="exact"/>
        <w:ind w:firstLineChars="200" w:firstLine="640"/>
        <w:rPr>
          <w:rFonts w:eastAsia="仿宋_GB2312"/>
          <w:sz w:val="32"/>
          <w:szCs w:val="32"/>
        </w:rPr>
      </w:pPr>
      <w:r w:rsidRPr="00E7788C">
        <w:rPr>
          <w:rFonts w:eastAsia="仿宋_GB2312"/>
          <w:sz w:val="32"/>
          <w:szCs w:val="32"/>
        </w:rPr>
        <w:t>风险类型：敏感信息</w:t>
      </w:r>
      <w:r w:rsidRPr="00E7788C">
        <w:rPr>
          <w:rFonts w:eastAsia="仿宋_GB2312" w:hint="eastAsia"/>
          <w:sz w:val="32"/>
          <w:szCs w:val="32"/>
        </w:rPr>
        <w:t>泄露</w:t>
      </w:r>
      <w:r w:rsidRPr="00E7788C">
        <w:rPr>
          <w:rFonts w:eastAsia="仿宋_GB2312"/>
          <w:sz w:val="32"/>
          <w:szCs w:val="32"/>
        </w:rPr>
        <w:t>风险</w:t>
      </w:r>
    </w:p>
    <w:p w:rsidR="00E46A56" w:rsidRPr="00E7788C" w:rsidRDefault="00E46A56" w:rsidP="00E7788C">
      <w:pPr>
        <w:spacing w:line="600" w:lineRule="exact"/>
        <w:ind w:firstLineChars="200" w:firstLine="640"/>
        <w:rPr>
          <w:rFonts w:eastAsia="仿宋_GB2312"/>
          <w:sz w:val="32"/>
          <w:szCs w:val="32"/>
        </w:rPr>
      </w:pPr>
      <w:r w:rsidRPr="00E7788C">
        <w:rPr>
          <w:rFonts w:eastAsia="仿宋_GB2312"/>
          <w:sz w:val="32"/>
          <w:szCs w:val="32"/>
        </w:rPr>
        <w:t>风险描述：</w:t>
      </w:r>
      <w:r w:rsidRPr="00E7788C">
        <w:rPr>
          <w:rFonts w:eastAsia="仿宋_GB2312"/>
          <w:sz w:val="32"/>
          <w:szCs w:val="32"/>
        </w:rPr>
        <w:t>“</w:t>
      </w:r>
      <w:r w:rsidRPr="00E7788C">
        <w:rPr>
          <w:rFonts w:eastAsia="仿宋_GB2312" w:hint="eastAsia"/>
          <w:sz w:val="32"/>
          <w:szCs w:val="32"/>
        </w:rPr>
        <w:t>移动商城”服务子系统工作台操作员、管理员用户信息登录时，在传输过程中未进行加密，直接明文传输，存</w:t>
      </w:r>
      <w:r w:rsidRPr="00E7788C">
        <w:rPr>
          <w:rFonts w:eastAsia="仿宋_GB2312" w:hint="eastAsia"/>
          <w:sz w:val="32"/>
          <w:szCs w:val="32"/>
        </w:rPr>
        <w:lastRenderedPageBreak/>
        <w:t>在敏感信息泄露风险。</w:t>
      </w:r>
    </w:p>
    <w:p w:rsidR="008E5CC5" w:rsidRPr="00E7788C" w:rsidRDefault="00E46A56" w:rsidP="00E7788C">
      <w:pPr>
        <w:spacing w:line="600" w:lineRule="exact"/>
        <w:ind w:firstLineChars="200" w:firstLine="640"/>
        <w:rPr>
          <w:rFonts w:eastAsia="仿宋_GB2312"/>
          <w:sz w:val="32"/>
          <w:szCs w:val="32"/>
        </w:rPr>
      </w:pPr>
      <w:r w:rsidRPr="00E7788C">
        <w:rPr>
          <w:rFonts w:eastAsia="仿宋_GB2312"/>
          <w:sz w:val="32"/>
          <w:szCs w:val="32"/>
        </w:rPr>
        <w:t>整改建议：建议</w:t>
      </w:r>
      <w:r w:rsidRPr="00E7788C">
        <w:rPr>
          <w:rFonts w:eastAsia="仿宋_GB2312" w:hint="eastAsia"/>
          <w:sz w:val="32"/>
          <w:szCs w:val="32"/>
        </w:rPr>
        <w:t>采用</w:t>
      </w:r>
      <w:r w:rsidR="00BF43DD" w:rsidRPr="00E7788C">
        <w:rPr>
          <w:rFonts w:eastAsia="仿宋_GB2312" w:hint="eastAsia"/>
          <w:sz w:val="32"/>
          <w:szCs w:val="32"/>
        </w:rPr>
        <w:t>SSL</w:t>
      </w:r>
      <w:r w:rsidRPr="00E7788C">
        <w:rPr>
          <w:rFonts w:eastAsia="仿宋_GB2312" w:hint="eastAsia"/>
          <w:sz w:val="32"/>
          <w:szCs w:val="32"/>
        </w:rPr>
        <w:t>或者</w:t>
      </w:r>
      <w:r w:rsidRPr="00E7788C">
        <w:rPr>
          <w:rFonts w:eastAsia="仿宋_GB2312" w:hint="eastAsia"/>
          <w:sz w:val="32"/>
          <w:szCs w:val="32"/>
        </w:rPr>
        <w:t>TLS</w:t>
      </w:r>
      <w:r w:rsidR="00BF43DD" w:rsidRPr="00E7788C">
        <w:rPr>
          <w:rFonts w:eastAsia="仿宋_GB2312" w:hint="eastAsia"/>
          <w:sz w:val="32"/>
          <w:szCs w:val="32"/>
        </w:rPr>
        <w:t>协议加密传输</w:t>
      </w:r>
      <w:r w:rsidRPr="00E7788C">
        <w:rPr>
          <w:rFonts w:eastAsia="仿宋_GB2312"/>
          <w:sz w:val="32"/>
          <w:szCs w:val="32"/>
        </w:rPr>
        <w:t>。</w:t>
      </w:r>
      <w:bookmarkStart w:id="97" w:name="_Toc525288149"/>
    </w:p>
    <w:p w:rsidR="008E5CC5" w:rsidRPr="008E5CC5" w:rsidRDefault="008E5CC5" w:rsidP="008E5CC5">
      <w:pPr>
        <w:pStyle w:val="affffff2"/>
        <w:ind w:firstLine="0"/>
        <w:jc w:val="center"/>
        <w:rPr>
          <w:rFonts w:eastAsia="仿宋_GB2312"/>
          <w:szCs w:val="21"/>
          <w:lang w:val="en-US"/>
        </w:rPr>
      </w:pPr>
      <w:r w:rsidRPr="008E5CC5">
        <w:rPr>
          <w:rFonts w:eastAsia="仿宋_GB2312" w:hint="eastAsia"/>
          <w:szCs w:val="21"/>
          <w:lang w:val="en-US"/>
        </w:rPr>
        <w:t>图</w:t>
      </w:r>
      <w:r w:rsidRPr="008E5CC5">
        <w:rPr>
          <w:rFonts w:eastAsia="仿宋_GB2312" w:hint="eastAsia"/>
          <w:szCs w:val="21"/>
          <w:lang w:val="en-US"/>
        </w:rPr>
        <w:t xml:space="preserve">3 </w:t>
      </w:r>
      <w:r w:rsidRPr="008E5CC5">
        <w:rPr>
          <w:rFonts w:eastAsia="仿宋_GB2312" w:hint="eastAsia"/>
          <w:noProof/>
          <w:szCs w:val="21"/>
          <w:lang w:val="en-US"/>
        </w:rPr>
        <w:drawing>
          <wp:anchor distT="0" distB="0" distL="114300" distR="114300" simplePos="0" relativeHeight="251659264" behindDoc="0" locked="0" layoutInCell="1" allowOverlap="1">
            <wp:simplePos x="0" y="0"/>
            <wp:positionH relativeFrom="column">
              <wp:posOffset>154305</wp:posOffset>
            </wp:positionH>
            <wp:positionV relativeFrom="paragraph">
              <wp:posOffset>93345</wp:posOffset>
            </wp:positionV>
            <wp:extent cx="5274310" cy="1685925"/>
            <wp:effectExtent l="19050" t="19050" r="2540" b="952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85925"/>
                    </a:xfrm>
                    <a:prstGeom prst="rect">
                      <a:avLst/>
                    </a:prstGeom>
                    <a:ln>
                      <a:solidFill>
                        <a:schemeClr val="tx1"/>
                      </a:solidFill>
                    </a:ln>
                  </pic:spPr>
                </pic:pic>
              </a:graphicData>
            </a:graphic>
          </wp:anchor>
        </w:drawing>
      </w:r>
      <w:r w:rsidRPr="008E5CC5">
        <w:rPr>
          <w:rFonts w:eastAsia="仿宋_GB2312" w:hint="eastAsia"/>
          <w:szCs w:val="21"/>
          <w:lang w:val="en-US"/>
        </w:rPr>
        <w:t>用户名密码明文传输</w:t>
      </w:r>
    </w:p>
    <w:p w:rsidR="00EF60DC" w:rsidRDefault="00A11D47">
      <w:pPr>
        <w:pStyle w:val="2"/>
        <w:spacing w:before="0" w:after="0" w:line="240" w:lineRule="auto"/>
        <w:rPr>
          <w:rFonts w:ascii="Times New Roman" w:eastAsia="仿宋_GB2312" w:hAnsi="Times New Roman"/>
        </w:rPr>
      </w:pPr>
      <w:r>
        <w:rPr>
          <w:rFonts w:ascii="Times New Roman" w:eastAsia="仿宋_GB2312" w:hAnsi="Times New Roman" w:hint="eastAsia"/>
        </w:rPr>
        <w:t xml:space="preserve">5.4 </w:t>
      </w:r>
      <w:r>
        <w:rPr>
          <w:rFonts w:ascii="Times New Roman" w:eastAsia="仿宋_GB2312" w:hAnsi="Times New Roman" w:hint="eastAsia"/>
        </w:rPr>
        <w:t>业务运行安全风险评估结果</w:t>
      </w:r>
      <w:bookmarkEnd w:id="97"/>
    </w:p>
    <w:p w:rsidR="00CA1EE6" w:rsidRPr="00E7788C" w:rsidRDefault="00CA1EE6" w:rsidP="00E7788C">
      <w:pPr>
        <w:tabs>
          <w:tab w:val="left" w:pos="3544"/>
        </w:tabs>
        <w:spacing w:line="600" w:lineRule="exact"/>
        <w:ind w:firstLineChars="200" w:firstLine="640"/>
        <w:rPr>
          <w:rFonts w:eastAsia="仿宋_GB2312"/>
          <w:sz w:val="32"/>
          <w:szCs w:val="32"/>
        </w:rPr>
      </w:pPr>
      <w:r w:rsidRPr="00E7788C">
        <w:rPr>
          <w:rFonts w:eastAsia="仿宋_GB2312" w:hint="eastAsia"/>
          <w:sz w:val="32"/>
          <w:szCs w:val="32"/>
        </w:rPr>
        <w:t>1</w:t>
      </w:r>
      <w:r w:rsidRPr="00E7788C">
        <w:rPr>
          <w:rFonts w:eastAsia="仿宋_GB2312" w:hint="eastAsia"/>
          <w:sz w:val="32"/>
          <w:szCs w:val="32"/>
        </w:rPr>
        <w:t>．实名认证身份机制不健全</w:t>
      </w:r>
    </w:p>
    <w:p w:rsidR="00CA1EE6" w:rsidRPr="00E7788C" w:rsidRDefault="00CA1EE6" w:rsidP="00E7788C">
      <w:pPr>
        <w:spacing w:line="600" w:lineRule="exact"/>
        <w:ind w:firstLineChars="200" w:firstLine="640"/>
        <w:rPr>
          <w:rFonts w:eastAsia="仿宋_GB2312"/>
          <w:sz w:val="32"/>
          <w:szCs w:val="32"/>
        </w:rPr>
      </w:pPr>
      <w:r w:rsidRPr="00E7788C">
        <w:rPr>
          <w:rFonts w:eastAsia="仿宋_GB2312" w:hint="eastAsia"/>
          <w:sz w:val="32"/>
          <w:szCs w:val="32"/>
        </w:rPr>
        <w:t>风险类型：实名认证机制不健全</w:t>
      </w:r>
    </w:p>
    <w:p w:rsidR="00CA1EE6" w:rsidRPr="00E7788C" w:rsidRDefault="00CA1EE6" w:rsidP="00E7788C">
      <w:pPr>
        <w:spacing w:line="600" w:lineRule="exact"/>
        <w:ind w:firstLineChars="200" w:firstLine="640"/>
        <w:rPr>
          <w:rFonts w:eastAsia="仿宋_GB2312"/>
          <w:sz w:val="32"/>
          <w:szCs w:val="32"/>
        </w:rPr>
      </w:pPr>
      <w:r w:rsidRPr="00E7788C">
        <w:rPr>
          <w:rFonts w:eastAsia="仿宋_GB2312" w:hint="eastAsia"/>
          <w:sz w:val="32"/>
          <w:szCs w:val="32"/>
        </w:rPr>
        <w:t>风险描述：</w:t>
      </w:r>
      <w:r w:rsidR="0033165E" w:rsidRPr="00E7788C">
        <w:rPr>
          <w:rFonts w:eastAsia="仿宋_GB2312" w:hint="eastAsia"/>
          <w:sz w:val="32"/>
          <w:szCs w:val="32"/>
        </w:rPr>
        <w:t>移动商城提供的互联网用户注册方式，用户通过邮箱验证进行注册登录，未能与手机号码进行绑定，难以与用户真实身份信息建立联系</w:t>
      </w:r>
      <w:r w:rsidRPr="00E7788C">
        <w:rPr>
          <w:rFonts w:eastAsia="仿宋_GB2312" w:hint="eastAsia"/>
          <w:sz w:val="32"/>
          <w:szCs w:val="32"/>
        </w:rPr>
        <w:t>。</w:t>
      </w:r>
    </w:p>
    <w:p w:rsidR="00CA1EE6" w:rsidRPr="00E7788C" w:rsidRDefault="00CA1EE6" w:rsidP="00E7788C">
      <w:pPr>
        <w:spacing w:line="600" w:lineRule="exact"/>
        <w:ind w:firstLineChars="200" w:firstLine="640"/>
        <w:rPr>
          <w:rFonts w:eastAsia="仿宋_GB2312"/>
          <w:sz w:val="32"/>
          <w:szCs w:val="32"/>
        </w:rPr>
      </w:pPr>
      <w:r w:rsidRPr="00E7788C">
        <w:rPr>
          <w:rFonts w:eastAsia="仿宋_GB2312" w:hint="eastAsia"/>
          <w:sz w:val="32"/>
          <w:szCs w:val="32"/>
        </w:rPr>
        <w:t>整改建议：建议通过互联网方式进行注册的用户如进行</w:t>
      </w:r>
      <w:r w:rsidR="0033165E" w:rsidRPr="00E7788C">
        <w:rPr>
          <w:rFonts w:eastAsia="仿宋_GB2312" w:hint="eastAsia"/>
          <w:sz w:val="32"/>
          <w:szCs w:val="32"/>
        </w:rPr>
        <w:t>购买等</w:t>
      </w:r>
      <w:r w:rsidRPr="00E7788C">
        <w:rPr>
          <w:rFonts w:eastAsia="仿宋_GB2312" w:hint="eastAsia"/>
          <w:sz w:val="32"/>
          <w:szCs w:val="32"/>
        </w:rPr>
        <w:t>实际操作</w:t>
      </w:r>
      <w:r w:rsidR="0033165E" w:rsidRPr="00E7788C">
        <w:rPr>
          <w:rFonts w:eastAsia="仿宋_GB2312" w:hint="eastAsia"/>
          <w:sz w:val="32"/>
          <w:szCs w:val="32"/>
        </w:rPr>
        <w:t>时，</w:t>
      </w:r>
      <w:r w:rsidRPr="00E7788C">
        <w:rPr>
          <w:rFonts w:eastAsia="仿宋_GB2312" w:hint="eastAsia"/>
          <w:sz w:val="32"/>
          <w:szCs w:val="32"/>
        </w:rPr>
        <w:t>需绑定</w:t>
      </w:r>
      <w:r w:rsidR="0033165E" w:rsidRPr="00E7788C">
        <w:rPr>
          <w:rFonts w:eastAsia="仿宋_GB2312" w:hint="eastAsia"/>
          <w:sz w:val="32"/>
          <w:szCs w:val="32"/>
        </w:rPr>
        <w:t>用户本人的真实</w:t>
      </w:r>
      <w:r w:rsidRPr="00E7788C">
        <w:rPr>
          <w:rFonts w:eastAsia="仿宋_GB2312" w:hint="eastAsia"/>
          <w:sz w:val="32"/>
          <w:szCs w:val="32"/>
        </w:rPr>
        <w:t>手机号码</w:t>
      </w:r>
      <w:r w:rsidRPr="00E7788C">
        <w:rPr>
          <w:rFonts w:eastAsia="仿宋_GB2312"/>
          <w:sz w:val="32"/>
          <w:szCs w:val="32"/>
        </w:rPr>
        <w:t>。</w:t>
      </w:r>
    </w:p>
    <w:p w:rsidR="00E46A56" w:rsidRPr="00E7788C" w:rsidRDefault="00CA1EE6" w:rsidP="00E7788C">
      <w:pPr>
        <w:tabs>
          <w:tab w:val="left" w:pos="3544"/>
        </w:tabs>
        <w:spacing w:line="600" w:lineRule="exact"/>
        <w:ind w:firstLineChars="200" w:firstLine="640"/>
        <w:rPr>
          <w:rFonts w:eastAsia="仿宋_GB2312"/>
          <w:sz w:val="32"/>
          <w:szCs w:val="32"/>
        </w:rPr>
      </w:pPr>
      <w:r w:rsidRPr="00E7788C">
        <w:rPr>
          <w:rFonts w:eastAsia="仿宋_GB2312" w:hint="eastAsia"/>
          <w:sz w:val="32"/>
          <w:szCs w:val="32"/>
        </w:rPr>
        <w:t>2</w:t>
      </w:r>
      <w:r w:rsidR="00E46A56" w:rsidRPr="00E7788C">
        <w:rPr>
          <w:rFonts w:eastAsia="仿宋_GB2312" w:hint="eastAsia"/>
          <w:sz w:val="32"/>
          <w:szCs w:val="32"/>
        </w:rPr>
        <w:t xml:space="preserve">. </w:t>
      </w:r>
      <w:r w:rsidR="00E46A56" w:rsidRPr="00E7788C">
        <w:rPr>
          <w:rFonts w:eastAsia="仿宋_GB2312" w:hint="eastAsia"/>
          <w:sz w:val="32"/>
          <w:szCs w:val="32"/>
        </w:rPr>
        <w:t>身份认证不健全</w:t>
      </w:r>
    </w:p>
    <w:p w:rsidR="002867A1" w:rsidRPr="00E7788C" w:rsidRDefault="002867A1" w:rsidP="00E7788C">
      <w:pPr>
        <w:tabs>
          <w:tab w:val="left" w:pos="3544"/>
        </w:tabs>
        <w:spacing w:line="600" w:lineRule="exact"/>
        <w:ind w:firstLineChars="200" w:firstLine="640"/>
        <w:rPr>
          <w:rFonts w:eastAsia="仿宋_GB2312"/>
          <w:sz w:val="32"/>
          <w:szCs w:val="32"/>
        </w:rPr>
      </w:pPr>
      <w:r w:rsidRPr="00E7788C">
        <w:rPr>
          <w:rFonts w:eastAsia="仿宋_GB2312" w:hint="eastAsia"/>
          <w:sz w:val="32"/>
          <w:szCs w:val="32"/>
        </w:rPr>
        <w:t>风险类型：管理员登陆未进行单点登陆限制</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风险描述：管理员可以在多平台上进行登陆，未进行单点控制。</w:t>
      </w:r>
      <w:r w:rsidR="003B7502" w:rsidRPr="00E7788C">
        <w:rPr>
          <w:rFonts w:eastAsia="仿宋_GB2312" w:hint="eastAsia"/>
          <w:sz w:val="32"/>
          <w:szCs w:val="32"/>
        </w:rPr>
        <w:t>若</w:t>
      </w:r>
      <w:r w:rsidR="003B7502" w:rsidRPr="00E7788C">
        <w:rPr>
          <w:rFonts w:eastAsia="仿宋_GB2312"/>
          <w:sz w:val="32"/>
          <w:szCs w:val="32"/>
        </w:rPr>
        <w:t>账户被盗用</w:t>
      </w:r>
      <w:r w:rsidR="003B7502" w:rsidRPr="00E7788C">
        <w:rPr>
          <w:rFonts w:eastAsia="仿宋_GB2312" w:hint="eastAsia"/>
          <w:sz w:val="32"/>
          <w:szCs w:val="32"/>
        </w:rPr>
        <w:t>，</w:t>
      </w:r>
      <w:r w:rsidR="003B7502" w:rsidRPr="00E7788C">
        <w:rPr>
          <w:rFonts w:eastAsia="仿宋_GB2312"/>
          <w:sz w:val="32"/>
          <w:szCs w:val="32"/>
        </w:rPr>
        <w:t>不能</w:t>
      </w:r>
      <w:r w:rsidR="003B7502" w:rsidRPr="00E7788C">
        <w:rPr>
          <w:rFonts w:eastAsia="仿宋_GB2312" w:hint="eastAsia"/>
          <w:sz w:val="32"/>
          <w:szCs w:val="32"/>
        </w:rPr>
        <w:t>及时发现账户可能面临</w:t>
      </w:r>
      <w:r w:rsidR="003B7502" w:rsidRPr="00E7788C">
        <w:rPr>
          <w:rFonts w:eastAsia="仿宋_GB2312"/>
          <w:sz w:val="32"/>
          <w:szCs w:val="32"/>
        </w:rPr>
        <w:t>的安全风险。</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整改建议：对于高权限用户，应对管理员单点登陆进行限制，设置同</w:t>
      </w:r>
      <w:r w:rsidRPr="00E7788C">
        <w:rPr>
          <w:rFonts w:eastAsia="仿宋_GB2312"/>
          <w:sz w:val="32"/>
          <w:szCs w:val="32"/>
        </w:rPr>
        <w:t>一时间，</w:t>
      </w:r>
      <w:r w:rsidRPr="00E7788C">
        <w:rPr>
          <w:rFonts w:eastAsia="仿宋_GB2312" w:hint="eastAsia"/>
          <w:sz w:val="32"/>
          <w:szCs w:val="32"/>
        </w:rPr>
        <w:t>仅</w:t>
      </w:r>
      <w:r w:rsidRPr="00E7788C">
        <w:rPr>
          <w:rFonts w:eastAsia="仿宋_GB2312"/>
          <w:sz w:val="32"/>
          <w:szCs w:val="32"/>
        </w:rPr>
        <w:t>能</w:t>
      </w:r>
      <w:r w:rsidRPr="00E7788C">
        <w:rPr>
          <w:rFonts w:eastAsia="仿宋_GB2312" w:hint="eastAsia"/>
          <w:sz w:val="32"/>
          <w:szCs w:val="32"/>
        </w:rPr>
        <w:t>开启</w:t>
      </w:r>
      <w:r w:rsidRPr="00E7788C">
        <w:rPr>
          <w:rFonts w:eastAsia="仿宋_GB2312"/>
          <w:sz w:val="32"/>
          <w:szCs w:val="32"/>
        </w:rPr>
        <w:t>一个</w:t>
      </w:r>
      <w:r w:rsidRPr="00E7788C">
        <w:rPr>
          <w:rFonts w:eastAsia="仿宋_GB2312" w:hint="eastAsia"/>
          <w:sz w:val="32"/>
          <w:szCs w:val="32"/>
        </w:rPr>
        <w:t>会话</w:t>
      </w:r>
      <w:r w:rsidR="00A201DB" w:rsidRPr="00E7788C">
        <w:rPr>
          <w:rFonts w:eastAsia="仿宋_GB2312" w:hint="eastAsia"/>
          <w:sz w:val="32"/>
          <w:szCs w:val="32"/>
        </w:rPr>
        <w:t>，并对会话失效时间进行限制，不得超过</w:t>
      </w:r>
      <w:r w:rsidR="00A201DB" w:rsidRPr="00E7788C">
        <w:rPr>
          <w:rFonts w:eastAsia="仿宋_GB2312" w:hint="eastAsia"/>
          <w:sz w:val="32"/>
          <w:szCs w:val="32"/>
        </w:rPr>
        <w:t>30</w:t>
      </w:r>
      <w:r w:rsidR="00A201DB" w:rsidRPr="00E7788C">
        <w:rPr>
          <w:rFonts w:eastAsia="仿宋_GB2312" w:hint="eastAsia"/>
          <w:sz w:val="32"/>
          <w:szCs w:val="32"/>
        </w:rPr>
        <w:t>分钟</w:t>
      </w:r>
      <w:r w:rsidRPr="00E7788C">
        <w:rPr>
          <w:rFonts w:eastAsia="仿宋_GB2312"/>
          <w:sz w:val="32"/>
          <w:szCs w:val="32"/>
        </w:rPr>
        <w:t>。</w:t>
      </w:r>
    </w:p>
    <w:p w:rsidR="002867A1" w:rsidRPr="00E7788C" w:rsidRDefault="00CA1EE6" w:rsidP="00E7788C">
      <w:pPr>
        <w:spacing w:line="600" w:lineRule="exact"/>
        <w:ind w:firstLineChars="200" w:firstLine="640"/>
        <w:rPr>
          <w:rFonts w:eastAsia="仿宋_GB2312"/>
          <w:sz w:val="32"/>
          <w:szCs w:val="32"/>
        </w:rPr>
      </w:pPr>
      <w:r w:rsidRPr="00E7788C">
        <w:rPr>
          <w:rFonts w:eastAsia="仿宋_GB2312" w:hint="eastAsia"/>
          <w:sz w:val="32"/>
          <w:szCs w:val="32"/>
        </w:rPr>
        <w:lastRenderedPageBreak/>
        <w:t>3</w:t>
      </w:r>
      <w:r w:rsidR="00E46A56" w:rsidRPr="00E7788C">
        <w:rPr>
          <w:rFonts w:eastAsia="仿宋_GB2312" w:hint="eastAsia"/>
          <w:sz w:val="32"/>
          <w:szCs w:val="32"/>
        </w:rPr>
        <w:t>.</w:t>
      </w:r>
      <w:r w:rsidR="002867A1" w:rsidRPr="00E7788C">
        <w:rPr>
          <w:rFonts w:eastAsia="仿宋_GB2312" w:hint="eastAsia"/>
          <w:sz w:val="32"/>
          <w:szCs w:val="32"/>
        </w:rPr>
        <w:t>验证码接口安全</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风险类型：验证码频繁</w:t>
      </w:r>
      <w:r w:rsidRPr="00E7788C">
        <w:rPr>
          <w:rFonts w:eastAsia="仿宋_GB2312"/>
          <w:sz w:val="32"/>
          <w:szCs w:val="32"/>
        </w:rPr>
        <w:t>获取次数未进行限制</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风险描述：未</w:t>
      </w:r>
      <w:r w:rsidRPr="00E7788C">
        <w:rPr>
          <w:rFonts w:eastAsia="仿宋_GB2312"/>
          <w:sz w:val="32"/>
          <w:szCs w:val="32"/>
        </w:rPr>
        <w:t>对验证码的频繁获取次数进行限制</w:t>
      </w:r>
      <w:r w:rsidR="003B7502" w:rsidRPr="00E7788C">
        <w:rPr>
          <w:rFonts w:eastAsia="仿宋_GB2312" w:hint="eastAsia"/>
          <w:sz w:val="32"/>
          <w:szCs w:val="32"/>
        </w:rPr>
        <w:t>，网站的动态短信发送接口可能被短信轰炸工具收集，造成无法正常使用移动运营商业务。</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整改</w:t>
      </w:r>
      <w:r w:rsidRPr="00E7788C">
        <w:rPr>
          <w:rFonts w:eastAsia="仿宋_GB2312"/>
          <w:sz w:val="32"/>
          <w:szCs w:val="32"/>
        </w:rPr>
        <w:t>建议：建议</w:t>
      </w:r>
      <w:r w:rsidRPr="00E7788C">
        <w:rPr>
          <w:rFonts w:eastAsia="仿宋_GB2312" w:hint="eastAsia"/>
          <w:sz w:val="32"/>
          <w:szCs w:val="32"/>
        </w:rPr>
        <w:t>添加验证码</w:t>
      </w:r>
      <w:r w:rsidRPr="00E7788C">
        <w:rPr>
          <w:rFonts w:eastAsia="仿宋_GB2312"/>
          <w:sz w:val="32"/>
          <w:szCs w:val="32"/>
        </w:rPr>
        <w:t>频繁获取次数限制，防止接口</w:t>
      </w:r>
      <w:r w:rsidRPr="00E7788C">
        <w:rPr>
          <w:rFonts w:eastAsia="仿宋_GB2312" w:hint="eastAsia"/>
          <w:sz w:val="32"/>
          <w:szCs w:val="32"/>
        </w:rPr>
        <w:t>被</w:t>
      </w:r>
      <w:r w:rsidRPr="00E7788C">
        <w:rPr>
          <w:rFonts w:eastAsia="仿宋_GB2312"/>
          <w:sz w:val="32"/>
          <w:szCs w:val="32"/>
        </w:rPr>
        <w:t>恶意</w:t>
      </w:r>
      <w:r w:rsidRPr="00E7788C">
        <w:rPr>
          <w:rFonts w:eastAsia="仿宋_GB2312" w:hint="eastAsia"/>
          <w:sz w:val="32"/>
          <w:szCs w:val="32"/>
        </w:rPr>
        <w:t>频繁</w:t>
      </w:r>
      <w:r w:rsidRPr="00E7788C">
        <w:rPr>
          <w:rFonts w:eastAsia="仿宋_GB2312"/>
          <w:sz w:val="32"/>
          <w:szCs w:val="32"/>
        </w:rPr>
        <w:t>调用</w:t>
      </w:r>
      <w:r w:rsidRPr="00E7788C">
        <w:rPr>
          <w:rFonts w:eastAsia="仿宋_GB2312" w:hint="eastAsia"/>
          <w:sz w:val="32"/>
          <w:szCs w:val="32"/>
        </w:rPr>
        <w:t>进行轰炸</w:t>
      </w:r>
      <w:r w:rsidRPr="00E7788C">
        <w:rPr>
          <w:rFonts w:eastAsia="仿宋_GB2312"/>
          <w:sz w:val="32"/>
          <w:szCs w:val="32"/>
        </w:rPr>
        <w:t>攻击。</w:t>
      </w:r>
    </w:p>
    <w:p w:rsidR="002867A1" w:rsidRPr="00E7788C" w:rsidRDefault="00CA1EE6" w:rsidP="00E7788C">
      <w:pPr>
        <w:spacing w:line="600" w:lineRule="exact"/>
        <w:ind w:firstLineChars="200" w:firstLine="640"/>
        <w:rPr>
          <w:rFonts w:eastAsia="仿宋_GB2312"/>
          <w:sz w:val="32"/>
          <w:szCs w:val="32"/>
        </w:rPr>
      </w:pPr>
      <w:r w:rsidRPr="00E7788C">
        <w:rPr>
          <w:rFonts w:eastAsia="仿宋_GB2312" w:hint="eastAsia"/>
          <w:sz w:val="32"/>
          <w:szCs w:val="32"/>
        </w:rPr>
        <w:t>4</w:t>
      </w:r>
      <w:r w:rsidR="002867A1" w:rsidRPr="00E7788C">
        <w:rPr>
          <w:rFonts w:eastAsia="仿宋_GB2312" w:hint="eastAsia"/>
          <w:sz w:val="32"/>
          <w:szCs w:val="32"/>
        </w:rPr>
        <w:t>.</w:t>
      </w:r>
      <w:r w:rsidR="002867A1" w:rsidRPr="00E7788C">
        <w:rPr>
          <w:rFonts w:eastAsia="仿宋_GB2312" w:hint="eastAsia"/>
          <w:sz w:val="32"/>
          <w:szCs w:val="32"/>
        </w:rPr>
        <w:t>异地登录</w:t>
      </w:r>
      <w:r w:rsidR="002867A1" w:rsidRPr="00E7788C">
        <w:rPr>
          <w:rFonts w:eastAsia="仿宋_GB2312"/>
          <w:sz w:val="32"/>
          <w:szCs w:val="32"/>
        </w:rPr>
        <w:t>等业务异常情况监测</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风险类型：未</w:t>
      </w:r>
      <w:r w:rsidRPr="00E7788C">
        <w:rPr>
          <w:rFonts w:eastAsia="仿宋_GB2312"/>
          <w:sz w:val="32"/>
          <w:szCs w:val="32"/>
        </w:rPr>
        <w:t>对异地登录等业务异常情况进行监测</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风险描述：异地登录</w:t>
      </w:r>
      <w:r w:rsidRPr="00E7788C">
        <w:rPr>
          <w:rFonts w:eastAsia="仿宋_GB2312"/>
          <w:sz w:val="32"/>
          <w:szCs w:val="32"/>
        </w:rPr>
        <w:t>等业务异常情况</w:t>
      </w:r>
      <w:r w:rsidR="003B7502" w:rsidRPr="00E7788C">
        <w:rPr>
          <w:rFonts w:eastAsia="仿宋_GB2312" w:hint="eastAsia"/>
          <w:sz w:val="32"/>
          <w:szCs w:val="32"/>
        </w:rPr>
        <w:t>未</w:t>
      </w:r>
      <w:r w:rsidRPr="00E7788C">
        <w:rPr>
          <w:rFonts w:eastAsia="仿宋_GB2312"/>
          <w:sz w:val="32"/>
          <w:szCs w:val="32"/>
        </w:rPr>
        <w:t>能够进行提醒</w:t>
      </w:r>
      <w:r w:rsidR="003B7502" w:rsidRPr="00E7788C">
        <w:rPr>
          <w:rFonts w:eastAsia="仿宋_GB2312" w:hint="eastAsia"/>
          <w:sz w:val="32"/>
          <w:szCs w:val="32"/>
        </w:rPr>
        <w:t>，</w:t>
      </w:r>
      <w:r w:rsidR="003B7502" w:rsidRPr="00E7788C">
        <w:rPr>
          <w:rFonts w:eastAsia="仿宋_GB2312"/>
          <w:sz w:val="32"/>
          <w:szCs w:val="32"/>
        </w:rPr>
        <w:t>不能</w:t>
      </w:r>
      <w:r w:rsidR="003B7502" w:rsidRPr="00E7788C">
        <w:rPr>
          <w:rFonts w:eastAsia="仿宋_GB2312" w:hint="eastAsia"/>
          <w:sz w:val="32"/>
          <w:szCs w:val="32"/>
        </w:rPr>
        <w:t>及时发现账户可能面临</w:t>
      </w:r>
      <w:r w:rsidR="003B7502" w:rsidRPr="00E7788C">
        <w:rPr>
          <w:rFonts w:eastAsia="仿宋_GB2312"/>
          <w:sz w:val="32"/>
          <w:szCs w:val="32"/>
        </w:rPr>
        <w:t>的安全风险</w:t>
      </w:r>
      <w:r w:rsidRPr="00E7788C">
        <w:rPr>
          <w:rFonts w:eastAsia="仿宋_GB2312"/>
          <w:sz w:val="32"/>
          <w:szCs w:val="32"/>
        </w:rPr>
        <w:t>。</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整改</w:t>
      </w:r>
      <w:r w:rsidRPr="00E7788C">
        <w:rPr>
          <w:rFonts w:eastAsia="仿宋_GB2312"/>
          <w:sz w:val="32"/>
          <w:szCs w:val="32"/>
        </w:rPr>
        <w:t>建议：</w:t>
      </w:r>
      <w:r w:rsidRPr="00E7788C">
        <w:rPr>
          <w:rFonts w:eastAsia="仿宋_GB2312" w:hint="eastAsia"/>
          <w:sz w:val="32"/>
          <w:szCs w:val="32"/>
        </w:rPr>
        <w:t>建议</w:t>
      </w:r>
      <w:r w:rsidRPr="00E7788C">
        <w:rPr>
          <w:rFonts w:eastAsia="仿宋_GB2312"/>
          <w:sz w:val="32"/>
          <w:szCs w:val="32"/>
        </w:rPr>
        <w:t>添加异地登录</w:t>
      </w:r>
      <w:r w:rsidRPr="00E7788C">
        <w:rPr>
          <w:rFonts w:eastAsia="仿宋_GB2312" w:hint="eastAsia"/>
          <w:sz w:val="32"/>
          <w:szCs w:val="32"/>
        </w:rPr>
        <w:t>等</w:t>
      </w:r>
      <w:r w:rsidRPr="00E7788C">
        <w:rPr>
          <w:rFonts w:eastAsia="仿宋_GB2312"/>
          <w:sz w:val="32"/>
          <w:szCs w:val="32"/>
        </w:rPr>
        <w:t>异常情况监测手段，能够对非</w:t>
      </w:r>
      <w:r w:rsidRPr="00E7788C">
        <w:rPr>
          <w:rFonts w:eastAsia="仿宋_GB2312" w:hint="eastAsia"/>
          <w:sz w:val="32"/>
          <w:szCs w:val="32"/>
        </w:rPr>
        <w:t>常用</w:t>
      </w:r>
      <w:r w:rsidRPr="00E7788C">
        <w:rPr>
          <w:rFonts w:eastAsia="仿宋_GB2312"/>
          <w:sz w:val="32"/>
          <w:szCs w:val="32"/>
        </w:rPr>
        <w:t>地点的登录进行</w:t>
      </w:r>
      <w:r w:rsidRPr="00E7788C">
        <w:rPr>
          <w:rFonts w:eastAsia="仿宋_GB2312" w:hint="eastAsia"/>
          <w:sz w:val="32"/>
          <w:szCs w:val="32"/>
        </w:rPr>
        <w:t>实时</w:t>
      </w:r>
      <w:r w:rsidRPr="00E7788C">
        <w:rPr>
          <w:rFonts w:eastAsia="仿宋_GB2312"/>
          <w:sz w:val="32"/>
          <w:szCs w:val="32"/>
        </w:rPr>
        <w:t>短信提醒。</w:t>
      </w:r>
    </w:p>
    <w:p w:rsidR="002867A1" w:rsidRPr="00E7788C" w:rsidRDefault="00CA1EE6" w:rsidP="00E7788C">
      <w:pPr>
        <w:spacing w:line="600" w:lineRule="exact"/>
        <w:ind w:firstLineChars="200" w:firstLine="640"/>
        <w:rPr>
          <w:rFonts w:eastAsia="仿宋_GB2312"/>
          <w:sz w:val="32"/>
          <w:szCs w:val="32"/>
        </w:rPr>
      </w:pPr>
      <w:r w:rsidRPr="00E7788C">
        <w:rPr>
          <w:rFonts w:eastAsia="仿宋_GB2312" w:hint="eastAsia"/>
          <w:sz w:val="32"/>
          <w:szCs w:val="32"/>
        </w:rPr>
        <w:t>5</w:t>
      </w:r>
      <w:r w:rsidR="002867A1" w:rsidRPr="00E7788C">
        <w:rPr>
          <w:rFonts w:eastAsia="仿宋_GB2312" w:hint="eastAsia"/>
          <w:sz w:val="32"/>
          <w:szCs w:val="32"/>
        </w:rPr>
        <w:t>.</w:t>
      </w:r>
      <w:r w:rsidR="002867A1" w:rsidRPr="00E7788C">
        <w:rPr>
          <w:rFonts w:eastAsia="仿宋_GB2312" w:hint="eastAsia"/>
          <w:sz w:val="32"/>
          <w:szCs w:val="32"/>
        </w:rPr>
        <w:t>日志留存不完善</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风险类型：</w:t>
      </w:r>
      <w:r w:rsidR="00BF43DD" w:rsidRPr="00E7788C">
        <w:rPr>
          <w:rFonts w:eastAsia="仿宋_GB2312" w:hint="eastAsia"/>
          <w:sz w:val="32"/>
          <w:szCs w:val="32"/>
        </w:rPr>
        <w:t>日志留存系统检索、溯源不健全风险</w:t>
      </w:r>
    </w:p>
    <w:p w:rsidR="002867A1"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风险描述：</w:t>
      </w:r>
      <w:r w:rsidR="00BF43DD" w:rsidRPr="00E7788C">
        <w:rPr>
          <w:rFonts w:eastAsia="仿宋_GB2312" w:hint="eastAsia"/>
          <w:sz w:val="32"/>
          <w:szCs w:val="32"/>
        </w:rPr>
        <w:t>服务子系统</w:t>
      </w:r>
      <w:r w:rsidRPr="00E7788C">
        <w:rPr>
          <w:rFonts w:eastAsia="仿宋_GB2312" w:hint="eastAsia"/>
          <w:sz w:val="32"/>
          <w:szCs w:val="32"/>
        </w:rPr>
        <w:t>日志留存系统未能支持全字段检索</w:t>
      </w:r>
      <w:r w:rsidR="00E46A56" w:rsidRPr="00E7788C">
        <w:rPr>
          <w:rFonts w:eastAsia="仿宋_GB2312" w:hint="eastAsia"/>
          <w:sz w:val="32"/>
          <w:szCs w:val="32"/>
        </w:rPr>
        <w:t>、</w:t>
      </w:r>
      <w:r w:rsidR="00BF43DD" w:rsidRPr="00E7788C">
        <w:rPr>
          <w:rFonts w:eastAsia="仿宋_GB2312" w:hint="eastAsia"/>
          <w:sz w:val="32"/>
          <w:szCs w:val="32"/>
        </w:rPr>
        <w:t>销售子系统</w:t>
      </w:r>
      <w:r w:rsidR="00E46A56" w:rsidRPr="00E7788C">
        <w:rPr>
          <w:rFonts w:eastAsia="仿宋_GB2312" w:hint="eastAsia"/>
          <w:sz w:val="32"/>
          <w:szCs w:val="32"/>
        </w:rPr>
        <w:t>未留存违法信息监测日志</w:t>
      </w:r>
      <w:r w:rsidRPr="00E7788C">
        <w:rPr>
          <w:rFonts w:eastAsia="仿宋_GB2312" w:hint="eastAsia"/>
          <w:sz w:val="32"/>
          <w:szCs w:val="32"/>
        </w:rPr>
        <w:t>。</w:t>
      </w:r>
    </w:p>
    <w:p w:rsidR="004C736D" w:rsidRPr="00E7788C" w:rsidRDefault="002867A1" w:rsidP="00E7788C">
      <w:pPr>
        <w:spacing w:line="600" w:lineRule="exact"/>
        <w:ind w:firstLineChars="200" w:firstLine="640"/>
        <w:rPr>
          <w:rFonts w:eastAsia="仿宋_GB2312"/>
          <w:sz w:val="32"/>
          <w:szCs w:val="32"/>
        </w:rPr>
      </w:pPr>
      <w:r w:rsidRPr="00E7788C">
        <w:rPr>
          <w:rFonts w:eastAsia="仿宋_GB2312" w:hint="eastAsia"/>
          <w:sz w:val="32"/>
          <w:szCs w:val="32"/>
        </w:rPr>
        <w:t>整改建议：建议完善日志留存模块，支持如登陆用户、登陆时间等</w:t>
      </w:r>
      <w:r w:rsidRPr="00E7788C">
        <w:rPr>
          <w:rFonts w:eastAsia="仿宋_GB2312"/>
          <w:sz w:val="32"/>
          <w:szCs w:val="32"/>
        </w:rPr>
        <w:t>全字段检索</w:t>
      </w:r>
      <w:r w:rsidRPr="00E7788C">
        <w:rPr>
          <w:rFonts w:eastAsia="仿宋_GB2312" w:hint="eastAsia"/>
          <w:sz w:val="32"/>
          <w:szCs w:val="32"/>
        </w:rPr>
        <w:t>。</w:t>
      </w:r>
      <w:r w:rsidR="00E46A56" w:rsidRPr="00E7788C">
        <w:rPr>
          <w:rFonts w:eastAsia="仿宋_GB2312" w:hint="eastAsia"/>
          <w:sz w:val="32"/>
          <w:szCs w:val="32"/>
        </w:rPr>
        <w:t>建议留存违法信息监测处置日志。</w:t>
      </w:r>
    </w:p>
    <w:p w:rsidR="0033165E" w:rsidRDefault="008E5CC5" w:rsidP="00A201DB">
      <w:pPr>
        <w:spacing w:line="600" w:lineRule="exact"/>
        <w:jc w:val="center"/>
        <w:rPr>
          <w:rFonts w:eastAsia="仿宋_GB2312"/>
          <w:sz w:val="28"/>
          <w:szCs w:val="28"/>
        </w:rPr>
      </w:pPr>
      <w:r w:rsidRPr="0033165E">
        <w:rPr>
          <w:rFonts w:eastAsia="仿宋_GB2312" w:hint="eastAsia"/>
          <w:noProof/>
          <w:sz w:val="32"/>
          <w:szCs w:val="32"/>
        </w:rPr>
        <w:lastRenderedPageBreak/>
        <w:drawing>
          <wp:anchor distT="0" distB="0" distL="114300" distR="114300" simplePos="0" relativeHeight="251658240" behindDoc="0" locked="0" layoutInCell="1" allowOverlap="1">
            <wp:simplePos x="0" y="0"/>
            <wp:positionH relativeFrom="column">
              <wp:posOffset>-12700</wp:posOffset>
            </wp:positionH>
            <wp:positionV relativeFrom="paragraph">
              <wp:posOffset>152400</wp:posOffset>
            </wp:positionV>
            <wp:extent cx="5600700" cy="2657475"/>
            <wp:effectExtent l="19050" t="19050" r="0" b="9525"/>
            <wp:wrapTopAndBottom/>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00700" cy="2657475"/>
                    </a:xfrm>
                    <a:prstGeom prst="rect">
                      <a:avLst/>
                    </a:prstGeom>
                    <a:ln>
                      <a:solidFill>
                        <a:schemeClr val="tx1"/>
                      </a:solidFill>
                    </a:ln>
                  </pic:spPr>
                </pic:pic>
              </a:graphicData>
            </a:graphic>
          </wp:anchor>
        </w:drawing>
      </w:r>
      <w:r>
        <w:rPr>
          <w:rFonts w:eastAsia="仿宋_GB2312" w:hint="eastAsia"/>
          <w:szCs w:val="21"/>
        </w:rPr>
        <w:t>图</w:t>
      </w:r>
      <w:r>
        <w:rPr>
          <w:rFonts w:eastAsia="仿宋_GB2312" w:hint="eastAsia"/>
          <w:szCs w:val="21"/>
        </w:rPr>
        <w:t xml:space="preserve">5 </w:t>
      </w:r>
      <w:r>
        <w:rPr>
          <w:rFonts w:eastAsia="仿宋_GB2312" w:hint="eastAsia"/>
          <w:szCs w:val="21"/>
        </w:rPr>
        <w:t>日志留存不完善</w:t>
      </w:r>
    </w:p>
    <w:p w:rsidR="00EF60DC" w:rsidRPr="00726E1F" w:rsidRDefault="00A11D47" w:rsidP="0033165E">
      <w:pPr>
        <w:pStyle w:val="1"/>
        <w:spacing w:before="0" w:after="0" w:line="240" w:lineRule="auto"/>
        <w:rPr>
          <w:rFonts w:eastAsia="仿宋_GB2312"/>
          <w:sz w:val="32"/>
          <w:szCs w:val="32"/>
        </w:rPr>
      </w:pPr>
      <w:bookmarkStart w:id="98" w:name="_Toc525288150"/>
      <w:r>
        <w:rPr>
          <w:rFonts w:eastAsia="仿宋_GB2312" w:hint="eastAsia"/>
          <w:sz w:val="32"/>
          <w:szCs w:val="32"/>
        </w:rPr>
        <w:t>6</w:t>
      </w:r>
      <w:r>
        <w:rPr>
          <w:rFonts w:eastAsia="仿宋_GB2312"/>
          <w:sz w:val="32"/>
          <w:szCs w:val="32"/>
        </w:rPr>
        <w:t>安全评估结论意见</w:t>
      </w:r>
      <w:bookmarkEnd w:id="98"/>
    </w:p>
    <w:p w:rsidR="00BF43DD" w:rsidRPr="00E7788C" w:rsidRDefault="00BF43DD" w:rsidP="00E7788C">
      <w:pPr>
        <w:spacing w:line="600" w:lineRule="exact"/>
        <w:ind w:firstLineChars="200" w:firstLine="640"/>
        <w:rPr>
          <w:rFonts w:eastAsia="仿宋_GB2312"/>
          <w:sz w:val="32"/>
          <w:szCs w:val="32"/>
        </w:rPr>
      </w:pPr>
      <w:r w:rsidRPr="00E7788C">
        <w:rPr>
          <w:rFonts w:eastAsia="仿宋_GB2312" w:hint="eastAsia"/>
          <w:sz w:val="32"/>
          <w:szCs w:val="32"/>
        </w:rPr>
        <w:t>通过开展信息</w:t>
      </w:r>
      <w:r w:rsidRPr="00E7788C">
        <w:rPr>
          <w:rFonts w:eastAsia="仿宋_GB2312"/>
          <w:sz w:val="32"/>
          <w:szCs w:val="32"/>
        </w:rPr>
        <w:t>安全风险评估工作</w:t>
      </w:r>
      <w:r w:rsidRPr="00E7788C">
        <w:rPr>
          <w:rFonts w:eastAsia="仿宋_GB2312" w:hint="eastAsia"/>
          <w:sz w:val="32"/>
          <w:szCs w:val="32"/>
        </w:rPr>
        <w:t>，评估</w:t>
      </w:r>
      <w:r w:rsidRPr="00E7788C">
        <w:rPr>
          <w:rFonts w:eastAsia="仿宋_GB2312"/>
          <w:sz w:val="32"/>
          <w:szCs w:val="32"/>
        </w:rPr>
        <w:t>组认为：</w:t>
      </w:r>
      <w:del w:id="99" w:author="tianjin" w:date="2019-08-22T15:39:00Z">
        <w:r w:rsidRPr="00E7788C" w:rsidDel="00054579">
          <w:rPr>
            <w:rFonts w:eastAsia="仿宋_GB2312" w:hint="eastAsia"/>
            <w:sz w:val="32"/>
            <w:szCs w:val="32"/>
          </w:rPr>
          <w:delText>中国移动信息技术有限公司</w:delText>
        </w:r>
      </w:del>
      <w:ins w:id="100" w:author="tianjin" w:date="2019-08-22T15:39:00Z">
        <w:r w:rsidR="00054579">
          <w:rPr>
            <w:rFonts w:eastAsia="仿宋_GB2312" w:hint="eastAsia"/>
            <w:sz w:val="32"/>
            <w:szCs w:val="32"/>
          </w:rPr>
          <w:t>中移信息技术有限公司</w:t>
        </w:r>
      </w:ins>
      <w:r w:rsidRPr="00E7788C">
        <w:rPr>
          <w:rFonts w:eastAsia="仿宋_GB2312" w:hint="eastAsia"/>
          <w:sz w:val="32"/>
          <w:szCs w:val="32"/>
        </w:rPr>
        <w:t>在</w:t>
      </w:r>
      <w:r w:rsidRPr="00E7788C">
        <w:rPr>
          <w:rFonts w:eastAsia="仿宋_GB2312"/>
          <w:sz w:val="32"/>
          <w:szCs w:val="32"/>
        </w:rPr>
        <w:t>日常网络安全运维、内容安全管控、日常安全拨测</w:t>
      </w:r>
      <w:r w:rsidRPr="00E7788C">
        <w:rPr>
          <w:rFonts w:eastAsia="仿宋_GB2312" w:hint="eastAsia"/>
          <w:sz w:val="32"/>
          <w:szCs w:val="32"/>
        </w:rPr>
        <w:t>、</w:t>
      </w:r>
      <w:r w:rsidRPr="00E7788C">
        <w:rPr>
          <w:rFonts w:eastAsia="仿宋_GB2312"/>
          <w:sz w:val="32"/>
          <w:szCs w:val="32"/>
        </w:rPr>
        <w:t>安全事件应急</w:t>
      </w:r>
      <w:r w:rsidRPr="00E7788C">
        <w:rPr>
          <w:rFonts w:eastAsia="仿宋_GB2312" w:hint="eastAsia"/>
          <w:sz w:val="32"/>
          <w:szCs w:val="32"/>
        </w:rPr>
        <w:t>、数据安全保障</w:t>
      </w:r>
      <w:r w:rsidRPr="00E7788C">
        <w:rPr>
          <w:rFonts w:eastAsia="仿宋_GB2312"/>
          <w:sz w:val="32"/>
          <w:szCs w:val="32"/>
        </w:rPr>
        <w:t>等方面已建立较为全面的安全管理流程和风险防范机制，但</w:t>
      </w:r>
      <w:r w:rsidRPr="00E7788C">
        <w:rPr>
          <w:rFonts w:eastAsia="仿宋_GB2312" w:hint="eastAsia"/>
          <w:sz w:val="32"/>
          <w:szCs w:val="32"/>
        </w:rPr>
        <w:t>在“移动商城”业务存在如下问题：</w:t>
      </w:r>
    </w:p>
    <w:p w:rsidR="00EF60DC" w:rsidRPr="00E7788C" w:rsidRDefault="00BF43DD" w:rsidP="00E7788C">
      <w:pPr>
        <w:spacing w:line="600" w:lineRule="exact"/>
        <w:ind w:firstLineChars="200" w:firstLine="640"/>
        <w:rPr>
          <w:rFonts w:eastAsia="仿宋_GB2312"/>
          <w:sz w:val="32"/>
          <w:szCs w:val="32"/>
        </w:rPr>
      </w:pPr>
      <w:r w:rsidRPr="00E7788C">
        <w:rPr>
          <w:rFonts w:eastAsia="仿宋_GB2312" w:hint="eastAsia"/>
          <w:sz w:val="32"/>
          <w:szCs w:val="32"/>
        </w:rPr>
        <w:t>评估发现“移动商城”业务存在管理风险</w:t>
      </w:r>
      <w:r w:rsidRPr="00E7788C">
        <w:rPr>
          <w:rFonts w:eastAsia="仿宋_GB2312" w:hint="eastAsia"/>
          <w:sz w:val="32"/>
          <w:szCs w:val="32"/>
        </w:rPr>
        <w:t>2</w:t>
      </w:r>
      <w:r w:rsidRPr="00E7788C">
        <w:rPr>
          <w:rFonts w:eastAsia="仿宋_GB2312" w:hint="eastAsia"/>
          <w:sz w:val="32"/>
          <w:szCs w:val="32"/>
        </w:rPr>
        <w:t>个，内容风险</w:t>
      </w:r>
      <w:r w:rsidRPr="00E7788C">
        <w:rPr>
          <w:rFonts w:eastAsia="仿宋_GB2312" w:hint="eastAsia"/>
          <w:sz w:val="32"/>
          <w:szCs w:val="32"/>
        </w:rPr>
        <w:t>2</w:t>
      </w:r>
      <w:r w:rsidRPr="00E7788C">
        <w:rPr>
          <w:rFonts w:eastAsia="仿宋_GB2312" w:hint="eastAsia"/>
          <w:sz w:val="32"/>
          <w:szCs w:val="32"/>
        </w:rPr>
        <w:t>个，平台风险</w:t>
      </w:r>
      <w:r w:rsidRPr="00E7788C">
        <w:rPr>
          <w:rFonts w:eastAsia="仿宋_GB2312" w:hint="eastAsia"/>
          <w:sz w:val="32"/>
          <w:szCs w:val="32"/>
        </w:rPr>
        <w:t>1</w:t>
      </w:r>
      <w:r w:rsidRPr="00E7788C">
        <w:rPr>
          <w:rFonts w:eastAsia="仿宋_GB2312" w:hint="eastAsia"/>
          <w:sz w:val="32"/>
          <w:szCs w:val="32"/>
        </w:rPr>
        <w:t>个，平台运行风险</w:t>
      </w:r>
      <w:r w:rsidR="0033165E" w:rsidRPr="00E7788C">
        <w:rPr>
          <w:rFonts w:eastAsia="仿宋_GB2312" w:hint="eastAsia"/>
          <w:sz w:val="32"/>
          <w:szCs w:val="32"/>
        </w:rPr>
        <w:t>5</w:t>
      </w:r>
      <w:r w:rsidRPr="00E7788C">
        <w:rPr>
          <w:rFonts w:eastAsia="仿宋_GB2312" w:hint="eastAsia"/>
          <w:sz w:val="32"/>
          <w:szCs w:val="32"/>
        </w:rPr>
        <w:t>个，需进一步完善该业务相关管理制度建设和相关日志留存，在数据传输方式建议采取加密传输，同时加强销售子系统违法违规不良信息的监测处置机制及技术手段，并建立违法违规不良信息库。</w:t>
      </w:r>
    </w:p>
    <w:sectPr w:rsidR="00EF60DC" w:rsidRPr="00E7788C" w:rsidSect="003835B9">
      <w:headerReference w:type="even" r:id="rId18"/>
      <w:headerReference w:type="default" r:id="rId19"/>
      <w:footerReference w:type="default" r:id="rId20"/>
      <w:headerReference w:type="first" r:id="rId21"/>
      <w:type w:val="continuous"/>
      <w:pgSz w:w="11906" w:h="16838"/>
      <w:pgMar w:top="1440" w:right="1797" w:bottom="1440" w:left="1287"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PC" w:date="2019-08-16T09:21:00Z" w:initials="P">
    <w:p w:rsidR="00CF7C19" w:rsidRDefault="00CF7C19">
      <w:pPr>
        <w:pStyle w:val="af4"/>
      </w:pPr>
      <w:r>
        <w:rPr>
          <w:rStyle w:val="aff5"/>
        </w:rPr>
        <w:annotationRef/>
      </w:r>
      <w:r>
        <w:rPr>
          <w:rFonts w:hint="eastAsia"/>
        </w:rPr>
        <w:t>不一定改的对，你看怎么改通顺些。</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3CD" w:rsidRDefault="003723CD">
      <w:r>
        <w:separator/>
      </w:r>
    </w:p>
  </w:endnote>
  <w:endnote w:type="continuationSeparator" w:id="0">
    <w:p w:rsidR="003723CD" w:rsidRDefault="003723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LinePrinter">
    <w:altName w:val="MS Gothic"/>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New York">
    <w:panose1 w:val="0202050206030506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方正小标宋简体">
    <w:altName w:val="Arial Unicode MS"/>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952A39">
    <w:pPr>
      <w:pStyle w:val="afd"/>
      <w:jc w:val="center"/>
    </w:pPr>
  </w:p>
  <w:p w:rsidR="00952A39" w:rsidRDefault="00952A39">
    <w:pPr>
      <w:pStyle w:val="a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460382"/>
    </w:sdtPr>
    <w:sdtEndPr>
      <w:rPr>
        <w:sz w:val="28"/>
        <w:szCs w:val="28"/>
      </w:rPr>
    </w:sdtEndPr>
    <w:sdtContent>
      <w:p w:rsidR="00952A39" w:rsidRDefault="00312465">
        <w:pPr>
          <w:pStyle w:val="afd"/>
          <w:jc w:val="center"/>
        </w:pPr>
        <w:r>
          <w:rPr>
            <w:sz w:val="28"/>
            <w:szCs w:val="28"/>
          </w:rPr>
          <w:fldChar w:fldCharType="begin"/>
        </w:r>
        <w:r w:rsidR="00952A39">
          <w:rPr>
            <w:sz w:val="28"/>
            <w:szCs w:val="28"/>
          </w:rPr>
          <w:instrText>PAGE   \* MERGEFORMAT</w:instrText>
        </w:r>
        <w:r>
          <w:rPr>
            <w:sz w:val="28"/>
            <w:szCs w:val="28"/>
          </w:rPr>
          <w:fldChar w:fldCharType="separate"/>
        </w:r>
        <w:r w:rsidR="00063080" w:rsidRPr="00063080">
          <w:rPr>
            <w:noProof/>
            <w:sz w:val="28"/>
            <w:szCs w:val="28"/>
            <w:lang w:val="zh-CN"/>
          </w:rPr>
          <w:t>36</w:t>
        </w:r>
        <w:r>
          <w:rPr>
            <w:sz w:val="28"/>
            <w:szCs w:val="28"/>
          </w:rPr>
          <w:fldChar w:fldCharType="end"/>
        </w:r>
      </w:p>
    </w:sdtContent>
  </w:sdt>
  <w:p w:rsidR="00952A39" w:rsidRDefault="00952A39">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3CD" w:rsidRDefault="003723CD">
      <w:r>
        <w:separator/>
      </w:r>
    </w:p>
  </w:footnote>
  <w:footnote w:type="continuationSeparator" w:id="0">
    <w:p w:rsidR="003723CD" w:rsidRDefault="003723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312465">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6" o:spid="_x0000_s3075" type="#_x0000_t136" style="position:absolute;left:0;text-align:left;margin-left:0;margin-top:0;width:444.2pt;height:177.65pt;rotation:315;z-index:-251655168;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312465">
    <w:pPr>
      <w:pStyle w:val="afe"/>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7" o:spid="_x0000_s3074" type="#_x0000_t136" style="position:absolute;left:0;text-align:left;margin-left:0;margin-top:0;width:444.2pt;height:177.65pt;rotation:315;z-index:-251653120;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312465">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5" o:spid="_x0000_s3073" type="#_x0000_t136" style="position:absolute;left:0;text-align:left;margin-left:0;margin-top:0;width:444.2pt;height:177.65pt;rotation:315;z-index:-25165721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312465">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9" o:spid="_x0000_s3078" type="#_x0000_t136" style="position:absolute;left:0;text-align:left;margin-left:0;margin-top:0;width:444.2pt;height:177.65pt;rotation:315;z-index:-251649024;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312465">
    <w:pPr>
      <w:pStyle w:val="afe"/>
      <w:pBdr>
        <w:bottom w:val="single" w:sz="4" w:space="1" w:color="auto"/>
      </w:pBdr>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80" o:spid="_x0000_s3077" type="#_x0000_t136" style="position:absolute;left:0;text-align:left;margin-left:0;margin-top:0;width:444.2pt;height:177.65pt;rotation:315;z-index:-25164697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r w:rsidR="00952A39">
      <w:rPr>
        <w:rFonts w:hint="eastAsia"/>
      </w:rPr>
      <w:t>国家计算机网络与信息安全管理中心</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A39" w:rsidRDefault="00312465">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8" o:spid="_x0000_s3076" type="#_x0000_t136" style="position:absolute;left:0;text-align:left;margin-left:0;margin-top:0;width:444.2pt;height:177.65pt;rotation:315;z-index:-251651072;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4CC6950"/>
    <w:multiLevelType w:val="singleLevel"/>
    <w:tmpl w:val="B4CC6950"/>
    <w:lvl w:ilvl="0">
      <w:start w:val="2"/>
      <w:numFmt w:val="decimal"/>
      <w:lvlText w:val="%1."/>
      <w:lvlJc w:val="left"/>
      <w:pPr>
        <w:tabs>
          <w:tab w:val="left" w:pos="312"/>
        </w:tabs>
      </w:pPr>
    </w:lvl>
  </w:abstractNum>
  <w:abstractNum w:abstractNumId="1">
    <w:nsid w:val="01A41CAC"/>
    <w:multiLevelType w:val="hybridMultilevel"/>
    <w:tmpl w:val="734A65F6"/>
    <w:lvl w:ilvl="0" w:tplc="834C842E">
      <w:start w:val="1"/>
      <w:numFmt w:val="decimal"/>
      <w:lvlText w:val="%1."/>
      <w:lvlJc w:val="left"/>
      <w:pPr>
        <w:ind w:left="1036" w:hanging="396"/>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221A6AEE"/>
    <w:multiLevelType w:val="hybridMultilevel"/>
    <w:tmpl w:val="28746B22"/>
    <w:lvl w:ilvl="0" w:tplc="7220B8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C0D11A3"/>
    <w:multiLevelType w:val="multilevel"/>
    <w:tmpl w:val="3C0D11A3"/>
    <w:lvl w:ilvl="0">
      <w:start w:val="1"/>
      <w:numFmt w:val="lowerLetter"/>
      <w:pStyle w:val="a5"/>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6">
    <w:nsid w:val="407E65F9"/>
    <w:multiLevelType w:val="multilevel"/>
    <w:tmpl w:val="407E65F9"/>
    <w:lvl w:ilvl="0">
      <w:start w:val="1"/>
      <w:numFmt w:val="none"/>
      <w:pStyle w:val="a6"/>
      <w:lvlText w:val="%1·　"/>
      <w:lvlJc w:val="left"/>
      <w:pPr>
        <w:tabs>
          <w:tab w:val="left" w:pos="-540"/>
        </w:tabs>
        <w:ind w:left="-943"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420"/>
        </w:tabs>
        <w:ind w:left="-420" w:hanging="420"/>
      </w:pPr>
      <w:rPr>
        <w:rFonts w:ascii="Wingdings" w:hAnsi="Wingdings" w:hint="default"/>
      </w:rPr>
    </w:lvl>
    <w:lvl w:ilvl="3">
      <w:start w:val="1"/>
      <w:numFmt w:val="bullet"/>
      <w:lvlText w:val=""/>
      <w:lvlJc w:val="left"/>
      <w:pPr>
        <w:tabs>
          <w:tab w:val="left" w:pos="0"/>
        </w:tabs>
        <w:ind w:left="0" w:hanging="420"/>
      </w:pPr>
      <w:rPr>
        <w:rFonts w:ascii="Wingdings" w:hAnsi="Wingdings" w:hint="default"/>
      </w:rPr>
    </w:lvl>
    <w:lvl w:ilvl="4">
      <w:start w:val="1"/>
      <w:numFmt w:val="bullet"/>
      <w:lvlText w:val=""/>
      <w:lvlJc w:val="left"/>
      <w:pPr>
        <w:tabs>
          <w:tab w:val="left" w:pos="420"/>
        </w:tabs>
        <w:ind w:left="420" w:hanging="420"/>
      </w:pPr>
      <w:rPr>
        <w:rFonts w:ascii="Wingdings" w:hAnsi="Wingdings" w:hint="default"/>
      </w:rPr>
    </w:lvl>
    <w:lvl w:ilvl="5">
      <w:start w:val="1"/>
      <w:numFmt w:val="bullet"/>
      <w:lvlText w:val=""/>
      <w:lvlJc w:val="left"/>
      <w:pPr>
        <w:tabs>
          <w:tab w:val="left" w:pos="840"/>
        </w:tabs>
        <w:ind w:left="840" w:hanging="420"/>
      </w:pPr>
      <w:rPr>
        <w:rFonts w:ascii="Wingdings" w:hAnsi="Wingdings" w:hint="default"/>
      </w:rPr>
    </w:lvl>
    <w:lvl w:ilvl="6">
      <w:start w:val="1"/>
      <w:numFmt w:val="bullet"/>
      <w:lvlText w:val=""/>
      <w:lvlJc w:val="left"/>
      <w:pPr>
        <w:tabs>
          <w:tab w:val="left" w:pos="1260"/>
        </w:tabs>
        <w:ind w:left="1260" w:hanging="420"/>
      </w:pPr>
      <w:rPr>
        <w:rFonts w:ascii="Wingdings" w:hAnsi="Wingdings" w:hint="default"/>
      </w:rPr>
    </w:lvl>
    <w:lvl w:ilvl="7">
      <w:start w:val="1"/>
      <w:numFmt w:val="bullet"/>
      <w:lvlText w:val=""/>
      <w:lvlJc w:val="left"/>
      <w:pPr>
        <w:tabs>
          <w:tab w:val="left" w:pos="1680"/>
        </w:tabs>
        <w:ind w:left="1680" w:hanging="420"/>
      </w:pPr>
      <w:rPr>
        <w:rFonts w:ascii="Wingdings" w:hAnsi="Wingdings" w:hint="default"/>
      </w:rPr>
    </w:lvl>
    <w:lvl w:ilvl="8">
      <w:start w:val="1"/>
      <w:numFmt w:val="bullet"/>
      <w:lvlText w:val=""/>
      <w:lvlJc w:val="left"/>
      <w:pPr>
        <w:tabs>
          <w:tab w:val="left" w:pos="2100"/>
        </w:tabs>
        <w:ind w:left="2100" w:hanging="420"/>
      </w:pPr>
      <w:rPr>
        <w:rFonts w:ascii="Wingdings" w:hAnsi="Wingdings" w:hint="default"/>
      </w:rPr>
    </w:lvl>
  </w:abstractNum>
  <w:abstractNum w:abstractNumId="7">
    <w:nsid w:val="430314FA"/>
    <w:multiLevelType w:val="hybridMultilevel"/>
    <w:tmpl w:val="734A65F6"/>
    <w:lvl w:ilvl="0" w:tplc="834C842E">
      <w:start w:val="1"/>
      <w:numFmt w:val="decimal"/>
      <w:lvlText w:val="%1."/>
      <w:lvlJc w:val="left"/>
      <w:pPr>
        <w:ind w:left="1036" w:hanging="396"/>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496E4D7B"/>
    <w:multiLevelType w:val="multilevel"/>
    <w:tmpl w:val="496E4D7B"/>
    <w:lvl w:ilvl="0">
      <w:start w:val="1"/>
      <w:numFmt w:val="none"/>
      <w:pStyle w:val="a7"/>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557C2AF5"/>
    <w:multiLevelType w:val="multilevel"/>
    <w:tmpl w:val="557C2AF5"/>
    <w:lvl w:ilvl="0">
      <w:start w:val="1"/>
      <w:numFmt w:val="decimal"/>
      <w:pStyle w:val="a8"/>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nsid w:val="646260FA"/>
    <w:multiLevelType w:val="multilevel"/>
    <w:tmpl w:val="646260FA"/>
    <w:lvl w:ilvl="0">
      <w:start w:val="1"/>
      <w:numFmt w:val="decimal"/>
      <w:pStyle w:val="a9"/>
      <w:suff w:val="nothing"/>
      <w:lvlText w:val="表%1　"/>
      <w:lvlJc w:val="left"/>
      <w:pPr>
        <w:ind w:left="5775" w:firstLine="0"/>
      </w:pPr>
      <w:rPr>
        <w:rFonts w:ascii="黑体" w:eastAsia="黑体" w:hAnsi="Times New Roman" w:hint="eastAsia"/>
        <w:b w:val="0"/>
        <w:i w:val="0"/>
        <w:sz w:val="21"/>
      </w:rPr>
    </w:lvl>
    <w:lvl w:ilvl="1">
      <w:start w:val="1"/>
      <w:numFmt w:val="decimal"/>
      <w:lvlText w:val="%1.%2"/>
      <w:lvlJc w:val="left"/>
      <w:pPr>
        <w:tabs>
          <w:tab w:val="left" w:pos="2882"/>
        </w:tabs>
        <w:ind w:left="2882" w:hanging="567"/>
      </w:pPr>
      <w:rPr>
        <w:rFonts w:hint="eastAsia"/>
      </w:rPr>
    </w:lvl>
    <w:lvl w:ilvl="2">
      <w:start w:val="1"/>
      <w:numFmt w:val="decimal"/>
      <w:lvlText w:val="%1.%2.%3"/>
      <w:lvlJc w:val="left"/>
      <w:pPr>
        <w:tabs>
          <w:tab w:val="left" w:pos="3308"/>
        </w:tabs>
        <w:ind w:left="3308" w:hanging="567"/>
      </w:pPr>
      <w:rPr>
        <w:rFonts w:hint="eastAsia"/>
      </w:rPr>
    </w:lvl>
    <w:lvl w:ilvl="3">
      <w:start w:val="1"/>
      <w:numFmt w:val="decimal"/>
      <w:lvlText w:val="%1.%2.%3.%4"/>
      <w:lvlJc w:val="left"/>
      <w:pPr>
        <w:tabs>
          <w:tab w:val="left" w:pos="3874"/>
        </w:tabs>
        <w:ind w:left="3874" w:hanging="708"/>
      </w:pPr>
      <w:rPr>
        <w:rFonts w:hint="eastAsia"/>
      </w:rPr>
    </w:lvl>
    <w:lvl w:ilvl="4">
      <w:start w:val="1"/>
      <w:numFmt w:val="decimal"/>
      <w:lvlText w:val="%1.%2.%3.%4.%5"/>
      <w:lvlJc w:val="left"/>
      <w:pPr>
        <w:tabs>
          <w:tab w:val="left" w:pos="4441"/>
        </w:tabs>
        <w:ind w:left="4441" w:hanging="850"/>
      </w:pPr>
      <w:rPr>
        <w:rFonts w:hint="eastAsia"/>
      </w:rPr>
    </w:lvl>
    <w:lvl w:ilvl="5">
      <w:start w:val="1"/>
      <w:numFmt w:val="decimal"/>
      <w:lvlText w:val="%1.%2.%3.%4.%5.%6"/>
      <w:lvlJc w:val="left"/>
      <w:pPr>
        <w:tabs>
          <w:tab w:val="left" w:pos="5150"/>
        </w:tabs>
        <w:ind w:left="5150" w:hanging="1134"/>
      </w:pPr>
      <w:rPr>
        <w:rFonts w:hint="eastAsia"/>
      </w:rPr>
    </w:lvl>
    <w:lvl w:ilvl="6">
      <w:start w:val="1"/>
      <w:numFmt w:val="decimal"/>
      <w:lvlText w:val="%1.%2.%3.%4.%5.%6.%7"/>
      <w:lvlJc w:val="left"/>
      <w:pPr>
        <w:tabs>
          <w:tab w:val="left" w:pos="5717"/>
        </w:tabs>
        <w:ind w:left="5717" w:hanging="1276"/>
      </w:pPr>
      <w:rPr>
        <w:rFonts w:hint="eastAsia"/>
      </w:rPr>
    </w:lvl>
    <w:lvl w:ilvl="7">
      <w:start w:val="1"/>
      <w:numFmt w:val="decimal"/>
      <w:lvlText w:val="%1.%2.%3.%4.%5.%6.%7.%8"/>
      <w:lvlJc w:val="left"/>
      <w:pPr>
        <w:tabs>
          <w:tab w:val="left" w:pos="6284"/>
        </w:tabs>
        <w:ind w:left="6284" w:hanging="1418"/>
      </w:pPr>
      <w:rPr>
        <w:rFonts w:hint="eastAsia"/>
      </w:rPr>
    </w:lvl>
    <w:lvl w:ilvl="8">
      <w:start w:val="1"/>
      <w:numFmt w:val="decimal"/>
      <w:lvlText w:val="%1.%2.%3.%4.%5.%6.%7.%8.%9"/>
      <w:lvlJc w:val="left"/>
      <w:pPr>
        <w:tabs>
          <w:tab w:val="left" w:pos="6992"/>
        </w:tabs>
        <w:ind w:left="6992" w:hanging="1700"/>
      </w:pPr>
      <w:rPr>
        <w:rFonts w:hint="eastAsia"/>
      </w:rPr>
    </w:lvl>
  </w:abstractNum>
  <w:abstractNum w:abstractNumId="11">
    <w:nsid w:val="680556DE"/>
    <w:multiLevelType w:val="multilevel"/>
    <w:tmpl w:val="680556DE"/>
    <w:lvl w:ilvl="0">
      <w:start w:val="8"/>
      <w:numFmt w:val="decimal"/>
      <w:lvlText w:val="%1"/>
      <w:lvlJc w:val="left"/>
      <w:pPr>
        <w:ind w:left="645" w:hanging="645"/>
      </w:pPr>
      <w:rPr>
        <w:rFonts w:hint="default"/>
      </w:rPr>
    </w:lvl>
    <w:lvl w:ilvl="1">
      <w:start w:val="1"/>
      <w:numFmt w:val="decimal"/>
      <w:pStyle w:val="0505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CEA2025"/>
    <w:multiLevelType w:val="multilevel"/>
    <w:tmpl w:val="6CEA2025"/>
    <w:lvl w:ilvl="0">
      <w:start w:val="1"/>
      <w:numFmt w:val="none"/>
      <w:pStyle w:val="aa"/>
      <w:suff w:val="nothing"/>
      <w:lvlText w:val="%1"/>
      <w:lvlJc w:val="left"/>
      <w:pPr>
        <w:ind w:left="0" w:firstLine="0"/>
      </w:pPr>
      <w:rPr>
        <w:rFonts w:ascii="Times New Roman" w:hAnsi="Times New Roman" w:hint="default"/>
        <w:b/>
        <w:i w:val="0"/>
        <w:sz w:val="21"/>
      </w:rPr>
    </w:lvl>
    <w:lvl w:ilvl="1">
      <w:start w:val="1"/>
      <w:numFmt w:val="decimal"/>
      <w:pStyle w:val="ab"/>
      <w:suff w:val="nothing"/>
      <w:lvlText w:val="%1%2　"/>
      <w:lvlJc w:val="left"/>
      <w:pPr>
        <w:ind w:left="1418" w:firstLine="0"/>
      </w:pPr>
      <w:rPr>
        <w:rFonts w:asciiTheme="minorEastAsia" w:eastAsiaTheme="minorEastAsia" w:hAnsiTheme="minorEastAsia" w:hint="eastAsia"/>
        <w:b/>
        <w:i w:val="0"/>
        <w:sz w:val="32"/>
        <w:szCs w:val="32"/>
      </w:rPr>
    </w:lvl>
    <w:lvl w:ilvl="2">
      <w:start w:val="1"/>
      <w:numFmt w:val="decimal"/>
      <w:pStyle w:val="ac"/>
      <w:suff w:val="nothing"/>
      <w:lvlText w:val="%1%2.%3　"/>
      <w:lvlJc w:val="left"/>
      <w:pPr>
        <w:ind w:left="142" w:firstLine="0"/>
      </w:pPr>
      <w:rPr>
        <w:rFonts w:asciiTheme="minorEastAsia" w:eastAsiaTheme="minorEastAsia" w:hAnsiTheme="minorEastAsia" w:hint="eastAsia"/>
        <w:b/>
        <w:i w:val="0"/>
        <w:sz w:val="28"/>
        <w:szCs w:val="28"/>
      </w:rPr>
    </w:lvl>
    <w:lvl w:ilvl="3">
      <w:start w:val="1"/>
      <w:numFmt w:val="decimal"/>
      <w:suff w:val="nothing"/>
      <w:lvlText w:val="%1%2.%3.%4　"/>
      <w:lvlJc w:val="left"/>
      <w:pPr>
        <w:ind w:left="851" w:firstLine="0"/>
      </w:pPr>
      <w:rPr>
        <w:rFonts w:asciiTheme="minorEastAsia" w:eastAsiaTheme="minorEastAsia" w:hAnsiTheme="minorEastAsia" w:hint="eastAsia"/>
        <w:b/>
        <w:i w:val="0"/>
        <w:sz w:val="24"/>
        <w:szCs w:val="24"/>
      </w:rPr>
    </w:lvl>
    <w:lvl w:ilvl="4">
      <w:start w:val="1"/>
      <w:numFmt w:val="decimal"/>
      <w:suff w:val="nothing"/>
      <w:lvlText w:val="%1%2.%3.%4.%5　"/>
      <w:lvlJc w:val="left"/>
      <w:pPr>
        <w:ind w:left="108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3">
    <w:nsid w:val="6DBF04F4"/>
    <w:multiLevelType w:val="multilevel"/>
    <w:tmpl w:val="6DBF04F4"/>
    <w:lvl w:ilvl="0">
      <w:start w:val="1"/>
      <w:numFmt w:val="none"/>
      <w:pStyle w:val="ad"/>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76933334"/>
    <w:multiLevelType w:val="multilevel"/>
    <w:tmpl w:val="76933334"/>
    <w:lvl w:ilvl="0">
      <w:start w:val="1"/>
      <w:numFmt w:val="none"/>
      <w:pStyle w:val="ae"/>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7DFA2F12"/>
    <w:multiLevelType w:val="hybridMultilevel"/>
    <w:tmpl w:val="2D4035F8"/>
    <w:lvl w:ilvl="0" w:tplc="1E867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4"/>
  </w:num>
  <w:num w:numId="4">
    <w:abstractNumId w:val="6"/>
  </w:num>
  <w:num w:numId="5">
    <w:abstractNumId w:val="3"/>
  </w:num>
  <w:num w:numId="6">
    <w:abstractNumId w:val="10"/>
  </w:num>
  <w:num w:numId="7">
    <w:abstractNumId w:val="9"/>
  </w:num>
  <w:num w:numId="8">
    <w:abstractNumId w:val="13"/>
  </w:num>
  <w:num w:numId="9">
    <w:abstractNumId w:val="8"/>
  </w:num>
  <w:num w:numId="10">
    <w:abstractNumId w:val="5"/>
  </w:num>
  <w:num w:numId="11">
    <w:abstractNumId w:val="11"/>
  </w:num>
  <w:num w:numId="12">
    <w:abstractNumId w:val="0"/>
  </w:num>
  <w:num w:numId="13">
    <w:abstractNumId w:val="15"/>
  </w:num>
  <w:num w:numId="14">
    <w:abstractNumId w:val="4"/>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stylePaneFormatFilter w:val="3F01"/>
  <w:trackRevisions/>
  <w:defaultTabStop w:val="420"/>
  <w:drawingGridHorizontalSpacing w:val="105"/>
  <w:drawingGridVerticalSpacing w:val="156"/>
  <w:noPunctuationKerning/>
  <w:characterSpacingControl w:val="compressPunctuation"/>
  <w:hdrShapeDefaults>
    <o:shapedefaults v:ext="edit" spidmax="5122"/>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64B"/>
    <w:rsid w:val="0000061A"/>
    <w:rsid w:val="000007D1"/>
    <w:rsid w:val="0000191D"/>
    <w:rsid w:val="00001F5D"/>
    <w:rsid w:val="00003DF5"/>
    <w:rsid w:val="00005DB4"/>
    <w:rsid w:val="00006427"/>
    <w:rsid w:val="0000714C"/>
    <w:rsid w:val="00007CFD"/>
    <w:rsid w:val="00012333"/>
    <w:rsid w:val="000124D7"/>
    <w:rsid w:val="00012D38"/>
    <w:rsid w:val="000145E9"/>
    <w:rsid w:val="00014CBF"/>
    <w:rsid w:val="00016B07"/>
    <w:rsid w:val="000177E4"/>
    <w:rsid w:val="000178AD"/>
    <w:rsid w:val="000214CE"/>
    <w:rsid w:val="00022B85"/>
    <w:rsid w:val="00022C13"/>
    <w:rsid w:val="0002353B"/>
    <w:rsid w:val="00024C97"/>
    <w:rsid w:val="000303D1"/>
    <w:rsid w:val="000308CE"/>
    <w:rsid w:val="000309C6"/>
    <w:rsid w:val="00031563"/>
    <w:rsid w:val="00031ABD"/>
    <w:rsid w:val="00032C60"/>
    <w:rsid w:val="00032F06"/>
    <w:rsid w:val="00035F0C"/>
    <w:rsid w:val="0003633D"/>
    <w:rsid w:val="000379F2"/>
    <w:rsid w:val="00037E1D"/>
    <w:rsid w:val="0004101E"/>
    <w:rsid w:val="0004112F"/>
    <w:rsid w:val="00041B0C"/>
    <w:rsid w:val="00044704"/>
    <w:rsid w:val="00044A77"/>
    <w:rsid w:val="00045809"/>
    <w:rsid w:val="000462A8"/>
    <w:rsid w:val="00054579"/>
    <w:rsid w:val="000548C1"/>
    <w:rsid w:val="0005492E"/>
    <w:rsid w:val="00055A0E"/>
    <w:rsid w:val="00056D91"/>
    <w:rsid w:val="00057F2C"/>
    <w:rsid w:val="0006072E"/>
    <w:rsid w:val="00061180"/>
    <w:rsid w:val="0006191B"/>
    <w:rsid w:val="000621F4"/>
    <w:rsid w:val="00063080"/>
    <w:rsid w:val="00063CB2"/>
    <w:rsid w:val="000648A1"/>
    <w:rsid w:val="000666C2"/>
    <w:rsid w:val="00066C39"/>
    <w:rsid w:val="00066DFE"/>
    <w:rsid w:val="00070D95"/>
    <w:rsid w:val="00070DE5"/>
    <w:rsid w:val="0007132A"/>
    <w:rsid w:val="00071F0E"/>
    <w:rsid w:val="000725EF"/>
    <w:rsid w:val="000728D4"/>
    <w:rsid w:val="0007543E"/>
    <w:rsid w:val="00075A05"/>
    <w:rsid w:val="00077079"/>
    <w:rsid w:val="00077752"/>
    <w:rsid w:val="00077C4E"/>
    <w:rsid w:val="00081E0D"/>
    <w:rsid w:val="00082356"/>
    <w:rsid w:val="00082989"/>
    <w:rsid w:val="00082D5C"/>
    <w:rsid w:val="0008312D"/>
    <w:rsid w:val="00083FC1"/>
    <w:rsid w:val="00084E28"/>
    <w:rsid w:val="00084FB8"/>
    <w:rsid w:val="0008533E"/>
    <w:rsid w:val="00086CDD"/>
    <w:rsid w:val="00086E95"/>
    <w:rsid w:val="0009086E"/>
    <w:rsid w:val="00090EFA"/>
    <w:rsid w:val="000924AD"/>
    <w:rsid w:val="0009264B"/>
    <w:rsid w:val="00093E51"/>
    <w:rsid w:val="00094C75"/>
    <w:rsid w:val="00097778"/>
    <w:rsid w:val="0009799E"/>
    <w:rsid w:val="00097A41"/>
    <w:rsid w:val="00097B14"/>
    <w:rsid w:val="000A0426"/>
    <w:rsid w:val="000A0DE7"/>
    <w:rsid w:val="000A156A"/>
    <w:rsid w:val="000A18AF"/>
    <w:rsid w:val="000A2820"/>
    <w:rsid w:val="000A301E"/>
    <w:rsid w:val="000A3799"/>
    <w:rsid w:val="000A3CDB"/>
    <w:rsid w:val="000A431F"/>
    <w:rsid w:val="000A6A66"/>
    <w:rsid w:val="000A77D4"/>
    <w:rsid w:val="000A7C81"/>
    <w:rsid w:val="000B01FA"/>
    <w:rsid w:val="000B02EC"/>
    <w:rsid w:val="000B0F98"/>
    <w:rsid w:val="000B1085"/>
    <w:rsid w:val="000B120F"/>
    <w:rsid w:val="000B4254"/>
    <w:rsid w:val="000B597C"/>
    <w:rsid w:val="000B5C14"/>
    <w:rsid w:val="000B62F6"/>
    <w:rsid w:val="000B64DA"/>
    <w:rsid w:val="000B6805"/>
    <w:rsid w:val="000B7B38"/>
    <w:rsid w:val="000C0D2C"/>
    <w:rsid w:val="000C47D4"/>
    <w:rsid w:val="000C5485"/>
    <w:rsid w:val="000C5960"/>
    <w:rsid w:val="000C5B10"/>
    <w:rsid w:val="000C6109"/>
    <w:rsid w:val="000C61ED"/>
    <w:rsid w:val="000C6A19"/>
    <w:rsid w:val="000C6BF2"/>
    <w:rsid w:val="000C6C2B"/>
    <w:rsid w:val="000C7CB5"/>
    <w:rsid w:val="000D0EA0"/>
    <w:rsid w:val="000D22ED"/>
    <w:rsid w:val="000D3227"/>
    <w:rsid w:val="000D356D"/>
    <w:rsid w:val="000D369B"/>
    <w:rsid w:val="000D3D1B"/>
    <w:rsid w:val="000D3D4B"/>
    <w:rsid w:val="000D4BED"/>
    <w:rsid w:val="000D6604"/>
    <w:rsid w:val="000D6D32"/>
    <w:rsid w:val="000D6D9A"/>
    <w:rsid w:val="000D6E98"/>
    <w:rsid w:val="000E1791"/>
    <w:rsid w:val="000E281A"/>
    <w:rsid w:val="000E5A1D"/>
    <w:rsid w:val="000E5DDE"/>
    <w:rsid w:val="000E6E68"/>
    <w:rsid w:val="000F0635"/>
    <w:rsid w:val="000F08AE"/>
    <w:rsid w:val="000F582C"/>
    <w:rsid w:val="000F6ADF"/>
    <w:rsid w:val="000F700D"/>
    <w:rsid w:val="000F708D"/>
    <w:rsid w:val="00100483"/>
    <w:rsid w:val="001012D4"/>
    <w:rsid w:val="0010154C"/>
    <w:rsid w:val="00101F8E"/>
    <w:rsid w:val="00103898"/>
    <w:rsid w:val="001043A1"/>
    <w:rsid w:val="0010447D"/>
    <w:rsid w:val="00105330"/>
    <w:rsid w:val="00105693"/>
    <w:rsid w:val="00105EFC"/>
    <w:rsid w:val="00106704"/>
    <w:rsid w:val="00106EC1"/>
    <w:rsid w:val="00107C61"/>
    <w:rsid w:val="00110231"/>
    <w:rsid w:val="00110939"/>
    <w:rsid w:val="00111812"/>
    <w:rsid w:val="001118C2"/>
    <w:rsid w:val="00111FA4"/>
    <w:rsid w:val="00112F1A"/>
    <w:rsid w:val="001153A8"/>
    <w:rsid w:val="00115561"/>
    <w:rsid w:val="00115685"/>
    <w:rsid w:val="00116E73"/>
    <w:rsid w:val="001177BE"/>
    <w:rsid w:val="00117960"/>
    <w:rsid w:val="001203E3"/>
    <w:rsid w:val="001208A4"/>
    <w:rsid w:val="00121178"/>
    <w:rsid w:val="001212DB"/>
    <w:rsid w:val="001213BC"/>
    <w:rsid w:val="0012173B"/>
    <w:rsid w:val="00121E0D"/>
    <w:rsid w:val="001220F9"/>
    <w:rsid w:val="00126088"/>
    <w:rsid w:val="00126ED4"/>
    <w:rsid w:val="00127F9A"/>
    <w:rsid w:val="0013100F"/>
    <w:rsid w:val="00132025"/>
    <w:rsid w:val="001321F4"/>
    <w:rsid w:val="00133824"/>
    <w:rsid w:val="00133BEC"/>
    <w:rsid w:val="00134793"/>
    <w:rsid w:val="0013609D"/>
    <w:rsid w:val="00136550"/>
    <w:rsid w:val="00136AA4"/>
    <w:rsid w:val="00140C62"/>
    <w:rsid w:val="00141511"/>
    <w:rsid w:val="001426F4"/>
    <w:rsid w:val="001437E5"/>
    <w:rsid w:val="0014383F"/>
    <w:rsid w:val="001441AA"/>
    <w:rsid w:val="00144248"/>
    <w:rsid w:val="00144D0C"/>
    <w:rsid w:val="00145E0A"/>
    <w:rsid w:val="00145EF9"/>
    <w:rsid w:val="0014624A"/>
    <w:rsid w:val="001466EC"/>
    <w:rsid w:val="00150EBF"/>
    <w:rsid w:val="00150EC3"/>
    <w:rsid w:val="0015123E"/>
    <w:rsid w:val="001522B4"/>
    <w:rsid w:val="001534BC"/>
    <w:rsid w:val="00153952"/>
    <w:rsid w:val="00156B72"/>
    <w:rsid w:val="00160111"/>
    <w:rsid w:val="001612D0"/>
    <w:rsid w:val="00161CF7"/>
    <w:rsid w:val="00164AA3"/>
    <w:rsid w:val="00164E78"/>
    <w:rsid w:val="00165D25"/>
    <w:rsid w:val="00171850"/>
    <w:rsid w:val="001724FE"/>
    <w:rsid w:val="0017266A"/>
    <w:rsid w:val="00172FBC"/>
    <w:rsid w:val="00173107"/>
    <w:rsid w:val="00176F84"/>
    <w:rsid w:val="00180211"/>
    <w:rsid w:val="00180550"/>
    <w:rsid w:val="001806B5"/>
    <w:rsid w:val="00180AF6"/>
    <w:rsid w:val="00181953"/>
    <w:rsid w:val="00181A7B"/>
    <w:rsid w:val="00182137"/>
    <w:rsid w:val="00182C7F"/>
    <w:rsid w:val="001860A3"/>
    <w:rsid w:val="00186226"/>
    <w:rsid w:val="00186340"/>
    <w:rsid w:val="0018636B"/>
    <w:rsid w:val="0018694B"/>
    <w:rsid w:val="001869E6"/>
    <w:rsid w:val="00186FAF"/>
    <w:rsid w:val="00187B14"/>
    <w:rsid w:val="00190CE3"/>
    <w:rsid w:val="00191489"/>
    <w:rsid w:val="00191A8E"/>
    <w:rsid w:val="00191ACC"/>
    <w:rsid w:val="00192242"/>
    <w:rsid w:val="00192BD5"/>
    <w:rsid w:val="00192FFB"/>
    <w:rsid w:val="001940C6"/>
    <w:rsid w:val="00194C82"/>
    <w:rsid w:val="001951FD"/>
    <w:rsid w:val="0019582F"/>
    <w:rsid w:val="00195BB3"/>
    <w:rsid w:val="001A01AA"/>
    <w:rsid w:val="001A064A"/>
    <w:rsid w:val="001A1FB5"/>
    <w:rsid w:val="001A2239"/>
    <w:rsid w:val="001A27F5"/>
    <w:rsid w:val="001A4090"/>
    <w:rsid w:val="001A7A5A"/>
    <w:rsid w:val="001B05BD"/>
    <w:rsid w:val="001B132B"/>
    <w:rsid w:val="001B19C6"/>
    <w:rsid w:val="001B2E8F"/>
    <w:rsid w:val="001B4891"/>
    <w:rsid w:val="001B49C5"/>
    <w:rsid w:val="001B5AD4"/>
    <w:rsid w:val="001B624C"/>
    <w:rsid w:val="001B6937"/>
    <w:rsid w:val="001B6E47"/>
    <w:rsid w:val="001C066C"/>
    <w:rsid w:val="001C114A"/>
    <w:rsid w:val="001C1D29"/>
    <w:rsid w:val="001C31B0"/>
    <w:rsid w:val="001C33F6"/>
    <w:rsid w:val="001C5161"/>
    <w:rsid w:val="001C54AC"/>
    <w:rsid w:val="001C5FE0"/>
    <w:rsid w:val="001C6943"/>
    <w:rsid w:val="001C7508"/>
    <w:rsid w:val="001D0602"/>
    <w:rsid w:val="001D32A7"/>
    <w:rsid w:val="001D3FF6"/>
    <w:rsid w:val="001D64F2"/>
    <w:rsid w:val="001D6796"/>
    <w:rsid w:val="001D6E7F"/>
    <w:rsid w:val="001D7F92"/>
    <w:rsid w:val="001E0256"/>
    <w:rsid w:val="001E1A3B"/>
    <w:rsid w:val="001E1FFD"/>
    <w:rsid w:val="001E216E"/>
    <w:rsid w:val="001E4495"/>
    <w:rsid w:val="001E4ED4"/>
    <w:rsid w:val="001E525E"/>
    <w:rsid w:val="001E5F06"/>
    <w:rsid w:val="001E637E"/>
    <w:rsid w:val="001E737E"/>
    <w:rsid w:val="001F166A"/>
    <w:rsid w:val="001F2165"/>
    <w:rsid w:val="001F24C9"/>
    <w:rsid w:val="001F62B3"/>
    <w:rsid w:val="001F648B"/>
    <w:rsid w:val="001F69D2"/>
    <w:rsid w:val="001F6B0F"/>
    <w:rsid w:val="001F6BF4"/>
    <w:rsid w:val="00200445"/>
    <w:rsid w:val="0020170F"/>
    <w:rsid w:val="00201FF6"/>
    <w:rsid w:val="002020A4"/>
    <w:rsid w:val="00202565"/>
    <w:rsid w:val="00202681"/>
    <w:rsid w:val="002032C6"/>
    <w:rsid w:val="002038D3"/>
    <w:rsid w:val="00203E86"/>
    <w:rsid w:val="002049EC"/>
    <w:rsid w:val="00205AF9"/>
    <w:rsid w:val="002060D0"/>
    <w:rsid w:val="0020695D"/>
    <w:rsid w:val="002074AE"/>
    <w:rsid w:val="00207C5D"/>
    <w:rsid w:val="002102D2"/>
    <w:rsid w:val="00212C2D"/>
    <w:rsid w:val="00213060"/>
    <w:rsid w:val="00213DCE"/>
    <w:rsid w:val="00216516"/>
    <w:rsid w:val="002165B6"/>
    <w:rsid w:val="002177B4"/>
    <w:rsid w:val="00217FC6"/>
    <w:rsid w:val="00220535"/>
    <w:rsid w:val="00221068"/>
    <w:rsid w:val="0022184B"/>
    <w:rsid w:val="0022285A"/>
    <w:rsid w:val="002248E6"/>
    <w:rsid w:val="00225D6C"/>
    <w:rsid w:val="002262D6"/>
    <w:rsid w:val="00226F0D"/>
    <w:rsid w:val="002301C3"/>
    <w:rsid w:val="002315F6"/>
    <w:rsid w:val="00232071"/>
    <w:rsid w:val="0023373D"/>
    <w:rsid w:val="00234BA6"/>
    <w:rsid w:val="00234BBD"/>
    <w:rsid w:val="00234DD4"/>
    <w:rsid w:val="00235376"/>
    <w:rsid w:val="00235E49"/>
    <w:rsid w:val="00236631"/>
    <w:rsid w:val="00237065"/>
    <w:rsid w:val="0023712E"/>
    <w:rsid w:val="00237745"/>
    <w:rsid w:val="0024202C"/>
    <w:rsid w:val="0024370A"/>
    <w:rsid w:val="00244173"/>
    <w:rsid w:val="00245655"/>
    <w:rsid w:val="002473EC"/>
    <w:rsid w:val="00247888"/>
    <w:rsid w:val="00250B77"/>
    <w:rsid w:val="00251675"/>
    <w:rsid w:val="00252692"/>
    <w:rsid w:val="00256466"/>
    <w:rsid w:val="00256D35"/>
    <w:rsid w:val="0025706E"/>
    <w:rsid w:val="0025723C"/>
    <w:rsid w:val="0025784B"/>
    <w:rsid w:val="00257AB3"/>
    <w:rsid w:val="00257AC8"/>
    <w:rsid w:val="00257BE8"/>
    <w:rsid w:val="00261256"/>
    <w:rsid w:val="002612B4"/>
    <w:rsid w:val="00261C51"/>
    <w:rsid w:val="00262847"/>
    <w:rsid w:val="00263DEF"/>
    <w:rsid w:val="00263EF7"/>
    <w:rsid w:val="002640BF"/>
    <w:rsid w:val="0026571F"/>
    <w:rsid w:val="00265E3D"/>
    <w:rsid w:val="00266982"/>
    <w:rsid w:val="00266C13"/>
    <w:rsid w:val="002672A7"/>
    <w:rsid w:val="00267AC7"/>
    <w:rsid w:val="0027060A"/>
    <w:rsid w:val="00271649"/>
    <w:rsid w:val="0027180A"/>
    <w:rsid w:val="00271F6C"/>
    <w:rsid w:val="00272049"/>
    <w:rsid w:val="002732AE"/>
    <w:rsid w:val="002736BF"/>
    <w:rsid w:val="002737A3"/>
    <w:rsid w:val="00274148"/>
    <w:rsid w:val="002748A8"/>
    <w:rsid w:val="002759D9"/>
    <w:rsid w:val="00276DDA"/>
    <w:rsid w:val="0027767F"/>
    <w:rsid w:val="002817DB"/>
    <w:rsid w:val="00281A6E"/>
    <w:rsid w:val="00281C5C"/>
    <w:rsid w:val="00281D90"/>
    <w:rsid w:val="002825D6"/>
    <w:rsid w:val="00283D2C"/>
    <w:rsid w:val="00284FC3"/>
    <w:rsid w:val="002856FB"/>
    <w:rsid w:val="00285917"/>
    <w:rsid w:val="00285F9C"/>
    <w:rsid w:val="002866A6"/>
    <w:rsid w:val="002867A1"/>
    <w:rsid w:val="002900A2"/>
    <w:rsid w:val="0029147F"/>
    <w:rsid w:val="00292525"/>
    <w:rsid w:val="00292732"/>
    <w:rsid w:val="00294233"/>
    <w:rsid w:val="00295357"/>
    <w:rsid w:val="002958A5"/>
    <w:rsid w:val="0029654A"/>
    <w:rsid w:val="00297354"/>
    <w:rsid w:val="0029797B"/>
    <w:rsid w:val="00297A90"/>
    <w:rsid w:val="002A122B"/>
    <w:rsid w:val="002A1C4F"/>
    <w:rsid w:val="002A3F1F"/>
    <w:rsid w:val="002A4548"/>
    <w:rsid w:val="002A48FA"/>
    <w:rsid w:val="002A519F"/>
    <w:rsid w:val="002A5254"/>
    <w:rsid w:val="002A6560"/>
    <w:rsid w:val="002A65FD"/>
    <w:rsid w:val="002A66B4"/>
    <w:rsid w:val="002A6B67"/>
    <w:rsid w:val="002A6BBB"/>
    <w:rsid w:val="002A705B"/>
    <w:rsid w:val="002A7E42"/>
    <w:rsid w:val="002A7E53"/>
    <w:rsid w:val="002B2E32"/>
    <w:rsid w:val="002B31E4"/>
    <w:rsid w:val="002B3729"/>
    <w:rsid w:val="002B3981"/>
    <w:rsid w:val="002B3D56"/>
    <w:rsid w:val="002B5DC2"/>
    <w:rsid w:val="002B60BB"/>
    <w:rsid w:val="002B62EC"/>
    <w:rsid w:val="002B6634"/>
    <w:rsid w:val="002B755B"/>
    <w:rsid w:val="002C004D"/>
    <w:rsid w:val="002C092E"/>
    <w:rsid w:val="002C1916"/>
    <w:rsid w:val="002C1B84"/>
    <w:rsid w:val="002C6FAB"/>
    <w:rsid w:val="002C7A07"/>
    <w:rsid w:val="002D08CC"/>
    <w:rsid w:val="002D0ED6"/>
    <w:rsid w:val="002D10FC"/>
    <w:rsid w:val="002D203A"/>
    <w:rsid w:val="002D2152"/>
    <w:rsid w:val="002D23EA"/>
    <w:rsid w:val="002D2623"/>
    <w:rsid w:val="002D40A5"/>
    <w:rsid w:val="002D40BA"/>
    <w:rsid w:val="002D487B"/>
    <w:rsid w:val="002D48D8"/>
    <w:rsid w:val="002D49DC"/>
    <w:rsid w:val="002D4EEC"/>
    <w:rsid w:val="002D74A8"/>
    <w:rsid w:val="002D74CA"/>
    <w:rsid w:val="002E0170"/>
    <w:rsid w:val="002E18E4"/>
    <w:rsid w:val="002E2634"/>
    <w:rsid w:val="002E4820"/>
    <w:rsid w:val="002E4F09"/>
    <w:rsid w:val="002E5238"/>
    <w:rsid w:val="002E63C1"/>
    <w:rsid w:val="002E6CA2"/>
    <w:rsid w:val="002E7597"/>
    <w:rsid w:val="002E7CD2"/>
    <w:rsid w:val="002F0914"/>
    <w:rsid w:val="002F0B2D"/>
    <w:rsid w:val="002F1FFE"/>
    <w:rsid w:val="002F2856"/>
    <w:rsid w:val="002F3039"/>
    <w:rsid w:val="002F325E"/>
    <w:rsid w:val="002F3543"/>
    <w:rsid w:val="002F52A5"/>
    <w:rsid w:val="002F567D"/>
    <w:rsid w:val="002F6C38"/>
    <w:rsid w:val="002F79F3"/>
    <w:rsid w:val="003010D0"/>
    <w:rsid w:val="00301A2E"/>
    <w:rsid w:val="0030244A"/>
    <w:rsid w:val="00303735"/>
    <w:rsid w:val="00305345"/>
    <w:rsid w:val="00305397"/>
    <w:rsid w:val="0030552F"/>
    <w:rsid w:val="00306A21"/>
    <w:rsid w:val="00306B3E"/>
    <w:rsid w:val="00306FCB"/>
    <w:rsid w:val="003070E6"/>
    <w:rsid w:val="0031018A"/>
    <w:rsid w:val="003101D1"/>
    <w:rsid w:val="003104D3"/>
    <w:rsid w:val="003112A9"/>
    <w:rsid w:val="00311302"/>
    <w:rsid w:val="003113B8"/>
    <w:rsid w:val="00312125"/>
    <w:rsid w:val="00312465"/>
    <w:rsid w:val="003126FD"/>
    <w:rsid w:val="003128FB"/>
    <w:rsid w:val="00313003"/>
    <w:rsid w:val="003140DA"/>
    <w:rsid w:val="00315DF8"/>
    <w:rsid w:val="003177F9"/>
    <w:rsid w:val="00321B9E"/>
    <w:rsid w:val="00321E30"/>
    <w:rsid w:val="00321E65"/>
    <w:rsid w:val="00321F56"/>
    <w:rsid w:val="00322389"/>
    <w:rsid w:val="003240EB"/>
    <w:rsid w:val="00324A19"/>
    <w:rsid w:val="003250B4"/>
    <w:rsid w:val="00325644"/>
    <w:rsid w:val="00325648"/>
    <w:rsid w:val="0032636B"/>
    <w:rsid w:val="00326B01"/>
    <w:rsid w:val="0032767F"/>
    <w:rsid w:val="00327B7F"/>
    <w:rsid w:val="00327C81"/>
    <w:rsid w:val="00330214"/>
    <w:rsid w:val="0033165E"/>
    <w:rsid w:val="003321AF"/>
    <w:rsid w:val="003333EC"/>
    <w:rsid w:val="003338AB"/>
    <w:rsid w:val="00334344"/>
    <w:rsid w:val="00335287"/>
    <w:rsid w:val="003355DE"/>
    <w:rsid w:val="00336392"/>
    <w:rsid w:val="003368C7"/>
    <w:rsid w:val="00336CAA"/>
    <w:rsid w:val="00337224"/>
    <w:rsid w:val="00337379"/>
    <w:rsid w:val="003378AE"/>
    <w:rsid w:val="00340276"/>
    <w:rsid w:val="00342A19"/>
    <w:rsid w:val="00343012"/>
    <w:rsid w:val="003436B2"/>
    <w:rsid w:val="00343B64"/>
    <w:rsid w:val="00345DA9"/>
    <w:rsid w:val="00346F3F"/>
    <w:rsid w:val="00347482"/>
    <w:rsid w:val="0035019F"/>
    <w:rsid w:val="00350BBB"/>
    <w:rsid w:val="00351393"/>
    <w:rsid w:val="003525AE"/>
    <w:rsid w:val="003529CC"/>
    <w:rsid w:val="00354360"/>
    <w:rsid w:val="003543F3"/>
    <w:rsid w:val="0035485F"/>
    <w:rsid w:val="00354BBC"/>
    <w:rsid w:val="00356FF6"/>
    <w:rsid w:val="003573E4"/>
    <w:rsid w:val="0036028C"/>
    <w:rsid w:val="003604FA"/>
    <w:rsid w:val="00360521"/>
    <w:rsid w:val="003611F6"/>
    <w:rsid w:val="00362BAC"/>
    <w:rsid w:val="00363E68"/>
    <w:rsid w:val="00364BE4"/>
    <w:rsid w:val="00364E79"/>
    <w:rsid w:val="00365754"/>
    <w:rsid w:val="00366319"/>
    <w:rsid w:val="003671DE"/>
    <w:rsid w:val="0036735F"/>
    <w:rsid w:val="0037040D"/>
    <w:rsid w:val="003711AC"/>
    <w:rsid w:val="00371950"/>
    <w:rsid w:val="003723CD"/>
    <w:rsid w:val="00373245"/>
    <w:rsid w:val="003743D7"/>
    <w:rsid w:val="00374A50"/>
    <w:rsid w:val="0037626E"/>
    <w:rsid w:val="00376936"/>
    <w:rsid w:val="00377FA8"/>
    <w:rsid w:val="003802A1"/>
    <w:rsid w:val="0038031D"/>
    <w:rsid w:val="00381740"/>
    <w:rsid w:val="00381FBE"/>
    <w:rsid w:val="0038265C"/>
    <w:rsid w:val="00382946"/>
    <w:rsid w:val="00382DDE"/>
    <w:rsid w:val="003835B9"/>
    <w:rsid w:val="00383B68"/>
    <w:rsid w:val="003848F1"/>
    <w:rsid w:val="00384D88"/>
    <w:rsid w:val="00384EAC"/>
    <w:rsid w:val="0038592B"/>
    <w:rsid w:val="003866F2"/>
    <w:rsid w:val="00391D5D"/>
    <w:rsid w:val="00392778"/>
    <w:rsid w:val="00393F3D"/>
    <w:rsid w:val="003944B5"/>
    <w:rsid w:val="0039476A"/>
    <w:rsid w:val="00394899"/>
    <w:rsid w:val="003955CA"/>
    <w:rsid w:val="003965B5"/>
    <w:rsid w:val="00397753"/>
    <w:rsid w:val="003A01BB"/>
    <w:rsid w:val="003A05D8"/>
    <w:rsid w:val="003A061F"/>
    <w:rsid w:val="003A1CD4"/>
    <w:rsid w:val="003A2161"/>
    <w:rsid w:val="003A2268"/>
    <w:rsid w:val="003A395D"/>
    <w:rsid w:val="003A3C1E"/>
    <w:rsid w:val="003A3C93"/>
    <w:rsid w:val="003A4E53"/>
    <w:rsid w:val="003A4FA9"/>
    <w:rsid w:val="003A50E4"/>
    <w:rsid w:val="003A6586"/>
    <w:rsid w:val="003A74C8"/>
    <w:rsid w:val="003B062F"/>
    <w:rsid w:val="003B15A9"/>
    <w:rsid w:val="003B21C3"/>
    <w:rsid w:val="003B256A"/>
    <w:rsid w:val="003B2919"/>
    <w:rsid w:val="003B2E52"/>
    <w:rsid w:val="003B6E72"/>
    <w:rsid w:val="003B73C1"/>
    <w:rsid w:val="003B7502"/>
    <w:rsid w:val="003C0B6E"/>
    <w:rsid w:val="003C1E8D"/>
    <w:rsid w:val="003C2B5D"/>
    <w:rsid w:val="003C5EE5"/>
    <w:rsid w:val="003C6B94"/>
    <w:rsid w:val="003C71AB"/>
    <w:rsid w:val="003C7756"/>
    <w:rsid w:val="003C7E95"/>
    <w:rsid w:val="003D121C"/>
    <w:rsid w:val="003D1873"/>
    <w:rsid w:val="003D23E0"/>
    <w:rsid w:val="003D25B3"/>
    <w:rsid w:val="003D43B9"/>
    <w:rsid w:val="003D48EE"/>
    <w:rsid w:val="003D66B2"/>
    <w:rsid w:val="003D67E2"/>
    <w:rsid w:val="003D6A62"/>
    <w:rsid w:val="003D6DC7"/>
    <w:rsid w:val="003E1DE1"/>
    <w:rsid w:val="003E2C52"/>
    <w:rsid w:val="003E5564"/>
    <w:rsid w:val="003F0163"/>
    <w:rsid w:val="003F3325"/>
    <w:rsid w:val="003F367A"/>
    <w:rsid w:val="003F387B"/>
    <w:rsid w:val="003F4244"/>
    <w:rsid w:val="003F4B0E"/>
    <w:rsid w:val="003F4BB5"/>
    <w:rsid w:val="003F640C"/>
    <w:rsid w:val="003F6EC2"/>
    <w:rsid w:val="003F70E4"/>
    <w:rsid w:val="00400AAD"/>
    <w:rsid w:val="00403840"/>
    <w:rsid w:val="0040492A"/>
    <w:rsid w:val="00404B07"/>
    <w:rsid w:val="00407212"/>
    <w:rsid w:val="0040754D"/>
    <w:rsid w:val="00407F53"/>
    <w:rsid w:val="00410B72"/>
    <w:rsid w:val="00412AB7"/>
    <w:rsid w:val="00412BCE"/>
    <w:rsid w:val="00413706"/>
    <w:rsid w:val="00413856"/>
    <w:rsid w:val="00415011"/>
    <w:rsid w:val="00416065"/>
    <w:rsid w:val="004172EB"/>
    <w:rsid w:val="0041798C"/>
    <w:rsid w:val="004204F0"/>
    <w:rsid w:val="00420CDC"/>
    <w:rsid w:val="00422EC7"/>
    <w:rsid w:val="00424A35"/>
    <w:rsid w:val="00425AB2"/>
    <w:rsid w:val="00425D9A"/>
    <w:rsid w:val="00425DD5"/>
    <w:rsid w:val="00426E37"/>
    <w:rsid w:val="0042799A"/>
    <w:rsid w:val="00427A39"/>
    <w:rsid w:val="00433F7E"/>
    <w:rsid w:val="00434568"/>
    <w:rsid w:val="004349B4"/>
    <w:rsid w:val="004352F8"/>
    <w:rsid w:val="004357B4"/>
    <w:rsid w:val="00437776"/>
    <w:rsid w:val="0044038F"/>
    <w:rsid w:val="00440764"/>
    <w:rsid w:val="00441748"/>
    <w:rsid w:val="00442679"/>
    <w:rsid w:val="004438F8"/>
    <w:rsid w:val="00444185"/>
    <w:rsid w:val="00444C91"/>
    <w:rsid w:val="00444CB1"/>
    <w:rsid w:val="00445969"/>
    <w:rsid w:val="00445D9B"/>
    <w:rsid w:val="00445F6D"/>
    <w:rsid w:val="0044626B"/>
    <w:rsid w:val="004470EF"/>
    <w:rsid w:val="004500EE"/>
    <w:rsid w:val="004505EF"/>
    <w:rsid w:val="00450FD0"/>
    <w:rsid w:val="004519AA"/>
    <w:rsid w:val="00451C2A"/>
    <w:rsid w:val="004521F8"/>
    <w:rsid w:val="00452779"/>
    <w:rsid w:val="00453108"/>
    <w:rsid w:val="0045340D"/>
    <w:rsid w:val="00454424"/>
    <w:rsid w:val="00454B25"/>
    <w:rsid w:val="00456B36"/>
    <w:rsid w:val="0046031B"/>
    <w:rsid w:val="00461B19"/>
    <w:rsid w:val="00462113"/>
    <w:rsid w:val="004643C6"/>
    <w:rsid w:val="00464D66"/>
    <w:rsid w:val="00466425"/>
    <w:rsid w:val="00471D20"/>
    <w:rsid w:val="004722FF"/>
    <w:rsid w:val="00473010"/>
    <w:rsid w:val="0047354F"/>
    <w:rsid w:val="00475180"/>
    <w:rsid w:val="00475206"/>
    <w:rsid w:val="00477411"/>
    <w:rsid w:val="00477620"/>
    <w:rsid w:val="0047785E"/>
    <w:rsid w:val="00477C7B"/>
    <w:rsid w:val="00477E04"/>
    <w:rsid w:val="00480189"/>
    <w:rsid w:val="00481776"/>
    <w:rsid w:val="00484E0C"/>
    <w:rsid w:val="00485B4B"/>
    <w:rsid w:val="00486251"/>
    <w:rsid w:val="00486F3B"/>
    <w:rsid w:val="0049052D"/>
    <w:rsid w:val="00490961"/>
    <w:rsid w:val="004921A4"/>
    <w:rsid w:val="00492490"/>
    <w:rsid w:val="00494ADC"/>
    <w:rsid w:val="00495AF7"/>
    <w:rsid w:val="00495EC5"/>
    <w:rsid w:val="00496E32"/>
    <w:rsid w:val="00497001"/>
    <w:rsid w:val="00497305"/>
    <w:rsid w:val="004A00CE"/>
    <w:rsid w:val="004A0420"/>
    <w:rsid w:val="004A120E"/>
    <w:rsid w:val="004A1325"/>
    <w:rsid w:val="004A1ABA"/>
    <w:rsid w:val="004A2B14"/>
    <w:rsid w:val="004A3ACE"/>
    <w:rsid w:val="004A4A4E"/>
    <w:rsid w:val="004A58EE"/>
    <w:rsid w:val="004A611C"/>
    <w:rsid w:val="004A6727"/>
    <w:rsid w:val="004A6FC9"/>
    <w:rsid w:val="004B0DFB"/>
    <w:rsid w:val="004B1559"/>
    <w:rsid w:val="004B20FC"/>
    <w:rsid w:val="004B24A3"/>
    <w:rsid w:val="004B2986"/>
    <w:rsid w:val="004B29C3"/>
    <w:rsid w:val="004B29D5"/>
    <w:rsid w:val="004B2A2C"/>
    <w:rsid w:val="004B3622"/>
    <w:rsid w:val="004B38BE"/>
    <w:rsid w:val="004B3A8B"/>
    <w:rsid w:val="004B3E56"/>
    <w:rsid w:val="004B425E"/>
    <w:rsid w:val="004B57FC"/>
    <w:rsid w:val="004B6857"/>
    <w:rsid w:val="004B711A"/>
    <w:rsid w:val="004B7F7A"/>
    <w:rsid w:val="004C0C39"/>
    <w:rsid w:val="004C1522"/>
    <w:rsid w:val="004C1D79"/>
    <w:rsid w:val="004C2388"/>
    <w:rsid w:val="004C2947"/>
    <w:rsid w:val="004C394D"/>
    <w:rsid w:val="004C66F8"/>
    <w:rsid w:val="004C736D"/>
    <w:rsid w:val="004C7BFC"/>
    <w:rsid w:val="004D1C83"/>
    <w:rsid w:val="004D246E"/>
    <w:rsid w:val="004D350D"/>
    <w:rsid w:val="004D4606"/>
    <w:rsid w:val="004D5189"/>
    <w:rsid w:val="004D5655"/>
    <w:rsid w:val="004D5DFE"/>
    <w:rsid w:val="004D78C0"/>
    <w:rsid w:val="004E05DF"/>
    <w:rsid w:val="004E0918"/>
    <w:rsid w:val="004E20A3"/>
    <w:rsid w:val="004E2D69"/>
    <w:rsid w:val="004E2F14"/>
    <w:rsid w:val="004E35F1"/>
    <w:rsid w:val="004E3CD5"/>
    <w:rsid w:val="004E446C"/>
    <w:rsid w:val="004E5CAF"/>
    <w:rsid w:val="004E5E14"/>
    <w:rsid w:val="004F093E"/>
    <w:rsid w:val="004F3432"/>
    <w:rsid w:val="004F38E2"/>
    <w:rsid w:val="004F668F"/>
    <w:rsid w:val="00501D6C"/>
    <w:rsid w:val="0050299B"/>
    <w:rsid w:val="00503390"/>
    <w:rsid w:val="005045BC"/>
    <w:rsid w:val="00505135"/>
    <w:rsid w:val="0050524B"/>
    <w:rsid w:val="00507F85"/>
    <w:rsid w:val="0051084F"/>
    <w:rsid w:val="00510B7C"/>
    <w:rsid w:val="00511740"/>
    <w:rsid w:val="00511EC4"/>
    <w:rsid w:val="00511F63"/>
    <w:rsid w:val="00512FE9"/>
    <w:rsid w:val="00513CFB"/>
    <w:rsid w:val="00514622"/>
    <w:rsid w:val="00514821"/>
    <w:rsid w:val="00515E52"/>
    <w:rsid w:val="005166B3"/>
    <w:rsid w:val="00516F52"/>
    <w:rsid w:val="00517723"/>
    <w:rsid w:val="00520EA7"/>
    <w:rsid w:val="005214F5"/>
    <w:rsid w:val="005240CD"/>
    <w:rsid w:val="005265D4"/>
    <w:rsid w:val="00527385"/>
    <w:rsid w:val="00527963"/>
    <w:rsid w:val="00531706"/>
    <w:rsid w:val="00531895"/>
    <w:rsid w:val="00532E70"/>
    <w:rsid w:val="00533094"/>
    <w:rsid w:val="00534BC3"/>
    <w:rsid w:val="005358B7"/>
    <w:rsid w:val="005358CA"/>
    <w:rsid w:val="005411A5"/>
    <w:rsid w:val="00541CC4"/>
    <w:rsid w:val="0054217E"/>
    <w:rsid w:val="005438F4"/>
    <w:rsid w:val="005439A5"/>
    <w:rsid w:val="00543BC6"/>
    <w:rsid w:val="00543F4C"/>
    <w:rsid w:val="00544058"/>
    <w:rsid w:val="00544791"/>
    <w:rsid w:val="005448D0"/>
    <w:rsid w:val="00544BC3"/>
    <w:rsid w:val="00545DE4"/>
    <w:rsid w:val="005464B8"/>
    <w:rsid w:val="005469C7"/>
    <w:rsid w:val="00551635"/>
    <w:rsid w:val="005531EC"/>
    <w:rsid w:val="00554218"/>
    <w:rsid w:val="00554762"/>
    <w:rsid w:val="00556999"/>
    <w:rsid w:val="005573B7"/>
    <w:rsid w:val="0055762C"/>
    <w:rsid w:val="005613B2"/>
    <w:rsid w:val="005618F6"/>
    <w:rsid w:val="00561CEE"/>
    <w:rsid w:val="00562A1F"/>
    <w:rsid w:val="00564116"/>
    <w:rsid w:val="0057015E"/>
    <w:rsid w:val="00570799"/>
    <w:rsid w:val="00570B42"/>
    <w:rsid w:val="005714E3"/>
    <w:rsid w:val="00572DAA"/>
    <w:rsid w:val="005733E2"/>
    <w:rsid w:val="00575856"/>
    <w:rsid w:val="00576A78"/>
    <w:rsid w:val="00580FEF"/>
    <w:rsid w:val="0058181E"/>
    <w:rsid w:val="00582745"/>
    <w:rsid w:val="00582F9E"/>
    <w:rsid w:val="00585730"/>
    <w:rsid w:val="005866BC"/>
    <w:rsid w:val="00586D90"/>
    <w:rsid w:val="00587168"/>
    <w:rsid w:val="00587FCD"/>
    <w:rsid w:val="00591A8B"/>
    <w:rsid w:val="00592186"/>
    <w:rsid w:val="00593387"/>
    <w:rsid w:val="005945C1"/>
    <w:rsid w:val="005952F9"/>
    <w:rsid w:val="00596343"/>
    <w:rsid w:val="005973E1"/>
    <w:rsid w:val="00597B2A"/>
    <w:rsid w:val="005A147B"/>
    <w:rsid w:val="005A1B42"/>
    <w:rsid w:val="005A20D3"/>
    <w:rsid w:val="005A3AF8"/>
    <w:rsid w:val="005A43E8"/>
    <w:rsid w:val="005A49FC"/>
    <w:rsid w:val="005A510C"/>
    <w:rsid w:val="005A5ACF"/>
    <w:rsid w:val="005A7345"/>
    <w:rsid w:val="005A7F61"/>
    <w:rsid w:val="005B150A"/>
    <w:rsid w:val="005B20E2"/>
    <w:rsid w:val="005B22BC"/>
    <w:rsid w:val="005B41FA"/>
    <w:rsid w:val="005B464B"/>
    <w:rsid w:val="005B55FB"/>
    <w:rsid w:val="005B6414"/>
    <w:rsid w:val="005B641F"/>
    <w:rsid w:val="005C008E"/>
    <w:rsid w:val="005C0223"/>
    <w:rsid w:val="005C0FB1"/>
    <w:rsid w:val="005C1073"/>
    <w:rsid w:val="005C1CC0"/>
    <w:rsid w:val="005C22FA"/>
    <w:rsid w:val="005C274D"/>
    <w:rsid w:val="005C2A52"/>
    <w:rsid w:val="005C4563"/>
    <w:rsid w:val="005C4878"/>
    <w:rsid w:val="005C4879"/>
    <w:rsid w:val="005C5AEA"/>
    <w:rsid w:val="005C5C9B"/>
    <w:rsid w:val="005C748A"/>
    <w:rsid w:val="005C79CA"/>
    <w:rsid w:val="005D002E"/>
    <w:rsid w:val="005D02F8"/>
    <w:rsid w:val="005D0435"/>
    <w:rsid w:val="005D0D7A"/>
    <w:rsid w:val="005D29D2"/>
    <w:rsid w:val="005D39EF"/>
    <w:rsid w:val="005D6201"/>
    <w:rsid w:val="005D69A7"/>
    <w:rsid w:val="005D6CF1"/>
    <w:rsid w:val="005D7441"/>
    <w:rsid w:val="005E2F67"/>
    <w:rsid w:val="005E3001"/>
    <w:rsid w:val="005E3224"/>
    <w:rsid w:val="005E3431"/>
    <w:rsid w:val="005E6815"/>
    <w:rsid w:val="005F0B66"/>
    <w:rsid w:val="005F2803"/>
    <w:rsid w:val="005F45C2"/>
    <w:rsid w:val="005F4662"/>
    <w:rsid w:val="005F5CD4"/>
    <w:rsid w:val="005F5CF7"/>
    <w:rsid w:val="005F643C"/>
    <w:rsid w:val="005F64B7"/>
    <w:rsid w:val="005F7092"/>
    <w:rsid w:val="005F74C7"/>
    <w:rsid w:val="005F7571"/>
    <w:rsid w:val="00600E0D"/>
    <w:rsid w:val="00600E68"/>
    <w:rsid w:val="00601625"/>
    <w:rsid w:val="006034E9"/>
    <w:rsid w:val="00603750"/>
    <w:rsid w:val="0060429A"/>
    <w:rsid w:val="00604B9C"/>
    <w:rsid w:val="00604D8A"/>
    <w:rsid w:val="00605AFC"/>
    <w:rsid w:val="00607361"/>
    <w:rsid w:val="006078A8"/>
    <w:rsid w:val="00610782"/>
    <w:rsid w:val="00611366"/>
    <w:rsid w:val="00612028"/>
    <w:rsid w:val="00612219"/>
    <w:rsid w:val="00612782"/>
    <w:rsid w:val="006134A7"/>
    <w:rsid w:val="0061377A"/>
    <w:rsid w:val="00615247"/>
    <w:rsid w:val="006203EE"/>
    <w:rsid w:val="00620FF3"/>
    <w:rsid w:val="00621C55"/>
    <w:rsid w:val="00622875"/>
    <w:rsid w:val="00623460"/>
    <w:rsid w:val="006237D3"/>
    <w:rsid w:val="00623903"/>
    <w:rsid w:val="00624657"/>
    <w:rsid w:val="006246F4"/>
    <w:rsid w:val="0062565D"/>
    <w:rsid w:val="00625C27"/>
    <w:rsid w:val="00625E4F"/>
    <w:rsid w:val="0062678E"/>
    <w:rsid w:val="0062740B"/>
    <w:rsid w:val="00635405"/>
    <w:rsid w:val="00635CA3"/>
    <w:rsid w:val="00635F77"/>
    <w:rsid w:val="0063621C"/>
    <w:rsid w:val="0063653D"/>
    <w:rsid w:val="0063673A"/>
    <w:rsid w:val="00637EC0"/>
    <w:rsid w:val="0064124D"/>
    <w:rsid w:val="00642B5D"/>
    <w:rsid w:val="006431DC"/>
    <w:rsid w:val="00644E2A"/>
    <w:rsid w:val="00645436"/>
    <w:rsid w:val="00645BC6"/>
    <w:rsid w:val="00646269"/>
    <w:rsid w:val="00646768"/>
    <w:rsid w:val="00646A6E"/>
    <w:rsid w:val="00646C6B"/>
    <w:rsid w:val="00647249"/>
    <w:rsid w:val="00647876"/>
    <w:rsid w:val="006510F8"/>
    <w:rsid w:val="006520BE"/>
    <w:rsid w:val="00653AFB"/>
    <w:rsid w:val="00653D84"/>
    <w:rsid w:val="006544B9"/>
    <w:rsid w:val="00654CCD"/>
    <w:rsid w:val="0065518D"/>
    <w:rsid w:val="00655C58"/>
    <w:rsid w:val="006568CA"/>
    <w:rsid w:val="00657F5B"/>
    <w:rsid w:val="00661BBF"/>
    <w:rsid w:val="00662857"/>
    <w:rsid w:val="0066392D"/>
    <w:rsid w:val="00663E2B"/>
    <w:rsid w:val="00663FC2"/>
    <w:rsid w:val="0066474B"/>
    <w:rsid w:val="00667095"/>
    <w:rsid w:val="006702F4"/>
    <w:rsid w:val="0067089D"/>
    <w:rsid w:val="00670F50"/>
    <w:rsid w:val="00671266"/>
    <w:rsid w:val="006719B4"/>
    <w:rsid w:val="006724F9"/>
    <w:rsid w:val="006731AD"/>
    <w:rsid w:val="00673E59"/>
    <w:rsid w:val="00675A79"/>
    <w:rsid w:val="00675D5D"/>
    <w:rsid w:val="00676487"/>
    <w:rsid w:val="00676C4F"/>
    <w:rsid w:val="006772D9"/>
    <w:rsid w:val="00677A90"/>
    <w:rsid w:val="006802C1"/>
    <w:rsid w:val="006806FB"/>
    <w:rsid w:val="006818D1"/>
    <w:rsid w:val="00682920"/>
    <w:rsid w:val="00682CB7"/>
    <w:rsid w:val="0068317A"/>
    <w:rsid w:val="0068334A"/>
    <w:rsid w:val="006841A8"/>
    <w:rsid w:val="006854DE"/>
    <w:rsid w:val="006855CE"/>
    <w:rsid w:val="00686D3B"/>
    <w:rsid w:val="006873DD"/>
    <w:rsid w:val="00687BEC"/>
    <w:rsid w:val="00687D28"/>
    <w:rsid w:val="00690494"/>
    <w:rsid w:val="00690B96"/>
    <w:rsid w:val="00691FF3"/>
    <w:rsid w:val="0069302A"/>
    <w:rsid w:val="0069651F"/>
    <w:rsid w:val="006966A1"/>
    <w:rsid w:val="00697E24"/>
    <w:rsid w:val="006A1293"/>
    <w:rsid w:val="006A15DA"/>
    <w:rsid w:val="006A2892"/>
    <w:rsid w:val="006A2A2B"/>
    <w:rsid w:val="006A40B9"/>
    <w:rsid w:val="006A45A6"/>
    <w:rsid w:val="006A5BD3"/>
    <w:rsid w:val="006A65EB"/>
    <w:rsid w:val="006A7055"/>
    <w:rsid w:val="006A727B"/>
    <w:rsid w:val="006A7C0D"/>
    <w:rsid w:val="006B1488"/>
    <w:rsid w:val="006B1AC5"/>
    <w:rsid w:val="006B3160"/>
    <w:rsid w:val="006B4EE4"/>
    <w:rsid w:val="006B5C7F"/>
    <w:rsid w:val="006B6A94"/>
    <w:rsid w:val="006B7691"/>
    <w:rsid w:val="006C06D5"/>
    <w:rsid w:val="006C0AA6"/>
    <w:rsid w:val="006C15DF"/>
    <w:rsid w:val="006C2B79"/>
    <w:rsid w:val="006C318D"/>
    <w:rsid w:val="006C39E2"/>
    <w:rsid w:val="006C5BAB"/>
    <w:rsid w:val="006C6DE4"/>
    <w:rsid w:val="006C7731"/>
    <w:rsid w:val="006C7DA4"/>
    <w:rsid w:val="006D0ACF"/>
    <w:rsid w:val="006D10DF"/>
    <w:rsid w:val="006D11BD"/>
    <w:rsid w:val="006D1CB1"/>
    <w:rsid w:val="006D2851"/>
    <w:rsid w:val="006D318D"/>
    <w:rsid w:val="006D4AA1"/>
    <w:rsid w:val="006D53E9"/>
    <w:rsid w:val="006D64FE"/>
    <w:rsid w:val="006D7299"/>
    <w:rsid w:val="006D7676"/>
    <w:rsid w:val="006D7B03"/>
    <w:rsid w:val="006E039A"/>
    <w:rsid w:val="006E05FA"/>
    <w:rsid w:val="006E33F9"/>
    <w:rsid w:val="006E3A0B"/>
    <w:rsid w:val="006E452D"/>
    <w:rsid w:val="006E4CC1"/>
    <w:rsid w:val="006E53B3"/>
    <w:rsid w:val="006E5EE6"/>
    <w:rsid w:val="006E6304"/>
    <w:rsid w:val="006E7C61"/>
    <w:rsid w:val="006F0B02"/>
    <w:rsid w:val="006F1215"/>
    <w:rsid w:val="006F1B9F"/>
    <w:rsid w:val="006F1F30"/>
    <w:rsid w:val="006F2835"/>
    <w:rsid w:val="006F2D30"/>
    <w:rsid w:val="006F323C"/>
    <w:rsid w:val="006F3A3B"/>
    <w:rsid w:val="006F483E"/>
    <w:rsid w:val="006F5F51"/>
    <w:rsid w:val="00701CD3"/>
    <w:rsid w:val="00701D83"/>
    <w:rsid w:val="00704458"/>
    <w:rsid w:val="00705A80"/>
    <w:rsid w:val="007063E0"/>
    <w:rsid w:val="00707186"/>
    <w:rsid w:val="00714415"/>
    <w:rsid w:val="00714497"/>
    <w:rsid w:val="00714620"/>
    <w:rsid w:val="00714A3F"/>
    <w:rsid w:val="00716A4F"/>
    <w:rsid w:val="00717AD5"/>
    <w:rsid w:val="00720A2C"/>
    <w:rsid w:val="0072257D"/>
    <w:rsid w:val="00722601"/>
    <w:rsid w:val="00722623"/>
    <w:rsid w:val="00722FAB"/>
    <w:rsid w:val="00723CD7"/>
    <w:rsid w:val="00724703"/>
    <w:rsid w:val="007249DA"/>
    <w:rsid w:val="00725BCD"/>
    <w:rsid w:val="00726129"/>
    <w:rsid w:val="007266B7"/>
    <w:rsid w:val="00726E1F"/>
    <w:rsid w:val="00726FF8"/>
    <w:rsid w:val="007275C4"/>
    <w:rsid w:val="0073098B"/>
    <w:rsid w:val="007313BC"/>
    <w:rsid w:val="007317DA"/>
    <w:rsid w:val="00731E0C"/>
    <w:rsid w:val="0073285C"/>
    <w:rsid w:val="007335D5"/>
    <w:rsid w:val="007337D6"/>
    <w:rsid w:val="0073693D"/>
    <w:rsid w:val="00736B9F"/>
    <w:rsid w:val="00737624"/>
    <w:rsid w:val="007376E3"/>
    <w:rsid w:val="00737A2F"/>
    <w:rsid w:val="00740625"/>
    <w:rsid w:val="00742A8C"/>
    <w:rsid w:val="00743007"/>
    <w:rsid w:val="007432E0"/>
    <w:rsid w:val="0074345B"/>
    <w:rsid w:val="00744A79"/>
    <w:rsid w:val="00744CF8"/>
    <w:rsid w:val="00745AC1"/>
    <w:rsid w:val="007511F9"/>
    <w:rsid w:val="00751817"/>
    <w:rsid w:val="00752A32"/>
    <w:rsid w:val="00753679"/>
    <w:rsid w:val="00754A4F"/>
    <w:rsid w:val="00756449"/>
    <w:rsid w:val="00757130"/>
    <w:rsid w:val="0075789D"/>
    <w:rsid w:val="00757C61"/>
    <w:rsid w:val="0076092F"/>
    <w:rsid w:val="00761A3C"/>
    <w:rsid w:val="00762105"/>
    <w:rsid w:val="00762B9C"/>
    <w:rsid w:val="00763424"/>
    <w:rsid w:val="007650DD"/>
    <w:rsid w:val="007651EE"/>
    <w:rsid w:val="0076538E"/>
    <w:rsid w:val="007659E0"/>
    <w:rsid w:val="00767988"/>
    <w:rsid w:val="00770773"/>
    <w:rsid w:val="007709CE"/>
    <w:rsid w:val="007709EA"/>
    <w:rsid w:val="00770F04"/>
    <w:rsid w:val="0077213C"/>
    <w:rsid w:val="00772429"/>
    <w:rsid w:val="007727AC"/>
    <w:rsid w:val="00773B8D"/>
    <w:rsid w:val="00774397"/>
    <w:rsid w:val="007762A7"/>
    <w:rsid w:val="00776F3A"/>
    <w:rsid w:val="0077781B"/>
    <w:rsid w:val="00777FCE"/>
    <w:rsid w:val="007807E7"/>
    <w:rsid w:val="00781E61"/>
    <w:rsid w:val="00782D21"/>
    <w:rsid w:val="00783FD6"/>
    <w:rsid w:val="007841CE"/>
    <w:rsid w:val="00784EF8"/>
    <w:rsid w:val="0078723C"/>
    <w:rsid w:val="0079065B"/>
    <w:rsid w:val="00791242"/>
    <w:rsid w:val="00791F18"/>
    <w:rsid w:val="00792898"/>
    <w:rsid w:val="00792A8A"/>
    <w:rsid w:val="00796D38"/>
    <w:rsid w:val="0079772F"/>
    <w:rsid w:val="00797E0C"/>
    <w:rsid w:val="007A0AE3"/>
    <w:rsid w:val="007A1DE6"/>
    <w:rsid w:val="007A256F"/>
    <w:rsid w:val="007A53D4"/>
    <w:rsid w:val="007A626A"/>
    <w:rsid w:val="007A651A"/>
    <w:rsid w:val="007A7EA0"/>
    <w:rsid w:val="007A7F56"/>
    <w:rsid w:val="007B0049"/>
    <w:rsid w:val="007B048F"/>
    <w:rsid w:val="007B06E0"/>
    <w:rsid w:val="007B0A81"/>
    <w:rsid w:val="007B0AC6"/>
    <w:rsid w:val="007B0B12"/>
    <w:rsid w:val="007B1BF6"/>
    <w:rsid w:val="007B2108"/>
    <w:rsid w:val="007B28A9"/>
    <w:rsid w:val="007B2E4B"/>
    <w:rsid w:val="007B34EF"/>
    <w:rsid w:val="007B6295"/>
    <w:rsid w:val="007B70C3"/>
    <w:rsid w:val="007B7896"/>
    <w:rsid w:val="007B7C23"/>
    <w:rsid w:val="007C05C0"/>
    <w:rsid w:val="007C1ECB"/>
    <w:rsid w:val="007C24BD"/>
    <w:rsid w:val="007C26E4"/>
    <w:rsid w:val="007C347C"/>
    <w:rsid w:val="007C4824"/>
    <w:rsid w:val="007C5760"/>
    <w:rsid w:val="007C703C"/>
    <w:rsid w:val="007C733A"/>
    <w:rsid w:val="007D14C4"/>
    <w:rsid w:val="007D1F0D"/>
    <w:rsid w:val="007D38BD"/>
    <w:rsid w:val="007D3B5B"/>
    <w:rsid w:val="007D56B1"/>
    <w:rsid w:val="007D7957"/>
    <w:rsid w:val="007E2084"/>
    <w:rsid w:val="007E5350"/>
    <w:rsid w:val="007E61CC"/>
    <w:rsid w:val="007E75BE"/>
    <w:rsid w:val="007F0639"/>
    <w:rsid w:val="007F07C0"/>
    <w:rsid w:val="007F401A"/>
    <w:rsid w:val="007F40BA"/>
    <w:rsid w:val="007F43F1"/>
    <w:rsid w:val="007F492E"/>
    <w:rsid w:val="007F79FE"/>
    <w:rsid w:val="00800F59"/>
    <w:rsid w:val="008032E3"/>
    <w:rsid w:val="0080333B"/>
    <w:rsid w:val="008077CA"/>
    <w:rsid w:val="00811589"/>
    <w:rsid w:val="00813CB3"/>
    <w:rsid w:val="008142DE"/>
    <w:rsid w:val="0081499D"/>
    <w:rsid w:val="00814E9C"/>
    <w:rsid w:val="00815209"/>
    <w:rsid w:val="00815385"/>
    <w:rsid w:val="00815842"/>
    <w:rsid w:val="008177F7"/>
    <w:rsid w:val="00817F49"/>
    <w:rsid w:val="00821A53"/>
    <w:rsid w:val="00824AA8"/>
    <w:rsid w:val="00824AE7"/>
    <w:rsid w:val="0082565A"/>
    <w:rsid w:val="00826A0F"/>
    <w:rsid w:val="00830266"/>
    <w:rsid w:val="00831012"/>
    <w:rsid w:val="008316CB"/>
    <w:rsid w:val="00831D28"/>
    <w:rsid w:val="00831DD3"/>
    <w:rsid w:val="00832147"/>
    <w:rsid w:val="008326A6"/>
    <w:rsid w:val="0083436B"/>
    <w:rsid w:val="00834378"/>
    <w:rsid w:val="008343A3"/>
    <w:rsid w:val="00834A8A"/>
    <w:rsid w:val="00834B67"/>
    <w:rsid w:val="00835598"/>
    <w:rsid w:val="0083615D"/>
    <w:rsid w:val="00837665"/>
    <w:rsid w:val="00841A0C"/>
    <w:rsid w:val="0084239D"/>
    <w:rsid w:val="00842AB1"/>
    <w:rsid w:val="00847348"/>
    <w:rsid w:val="008504D4"/>
    <w:rsid w:val="008508EF"/>
    <w:rsid w:val="0085140F"/>
    <w:rsid w:val="00856578"/>
    <w:rsid w:val="00856718"/>
    <w:rsid w:val="0086197E"/>
    <w:rsid w:val="00862B38"/>
    <w:rsid w:val="00862C8A"/>
    <w:rsid w:val="008633F6"/>
    <w:rsid w:val="00863789"/>
    <w:rsid w:val="00863BA5"/>
    <w:rsid w:val="00863D40"/>
    <w:rsid w:val="00863F3B"/>
    <w:rsid w:val="00864218"/>
    <w:rsid w:val="0086477F"/>
    <w:rsid w:val="008703F7"/>
    <w:rsid w:val="0087043A"/>
    <w:rsid w:val="00872CD7"/>
    <w:rsid w:val="00874920"/>
    <w:rsid w:val="00874B5F"/>
    <w:rsid w:val="00874BE9"/>
    <w:rsid w:val="00876D05"/>
    <w:rsid w:val="00876DFD"/>
    <w:rsid w:val="0088059D"/>
    <w:rsid w:val="00880F91"/>
    <w:rsid w:val="00882FDF"/>
    <w:rsid w:val="00883597"/>
    <w:rsid w:val="008856F4"/>
    <w:rsid w:val="00885DEE"/>
    <w:rsid w:val="0088759B"/>
    <w:rsid w:val="00891BF3"/>
    <w:rsid w:val="008935F0"/>
    <w:rsid w:val="0089454E"/>
    <w:rsid w:val="0089459A"/>
    <w:rsid w:val="008957EB"/>
    <w:rsid w:val="00895A87"/>
    <w:rsid w:val="00896F88"/>
    <w:rsid w:val="00897096"/>
    <w:rsid w:val="00897143"/>
    <w:rsid w:val="0089776A"/>
    <w:rsid w:val="00897951"/>
    <w:rsid w:val="008A085F"/>
    <w:rsid w:val="008A0A5E"/>
    <w:rsid w:val="008A0BE5"/>
    <w:rsid w:val="008A0DB5"/>
    <w:rsid w:val="008A1F01"/>
    <w:rsid w:val="008A311B"/>
    <w:rsid w:val="008A350F"/>
    <w:rsid w:val="008A54B5"/>
    <w:rsid w:val="008A5ECB"/>
    <w:rsid w:val="008A60A5"/>
    <w:rsid w:val="008A68FC"/>
    <w:rsid w:val="008A7108"/>
    <w:rsid w:val="008B0D67"/>
    <w:rsid w:val="008B238C"/>
    <w:rsid w:val="008B3F8B"/>
    <w:rsid w:val="008B4325"/>
    <w:rsid w:val="008B5043"/>
    <w:rsid w:val="008B534D"/>
    <w:rsid w:val="008C08F2"/>
    <w:rsid w:val="008C09A0"/>
    <w:rsid w:val="008C15A5"/>
    <w:rsid w:val="008C244F"/>
    <w:rsid w:val="008C28B1"/>
    <w:rsid w:val="008C293E"/>
    <w:rsid w:val="008C3551"/>
    <w:rsid w:val="008C3ACF"/>
    <w:rsid w:val="008C3EEE"/>
    <w:rsid w:val="008C41D6"/>
    <w:rsid w:val="008C4859"/>
    <w:rsid w:val="008C505A"/>
    <w:rsid w:val="008C58BF"/>
    <w:rsid w:val="008C7CA7"/>
    <w:rsid w:val="008D0792"/>
    <w:rsid w:val="008D0A23"/>
    <w:rsid w:val="008D0B6B"/>
    <w:rsid w:val="008D1333"/>
    <w:rsid w:val="008D147F"/>
    <w:rsid w:val="008D1968"/>
    <w:rsid w:val="008D43B3"/>
    <w:rsid w:val="008D46C0"/>
    <w:rsid w:val="008D4E28"/>
    <w:rsid w:val="008D4F67"/>
    <w:rsid w:val="008D66B9"/>
    <w:rsid w:val="008D7BD9"/>
    <w:rsid w:val="008E0052"/>
    <w:rsid w:val="008E2E38"/>
    <w:rsid w:val="008E4859"/>
    <w:rsid w:val="008E4F8C"/>
    <w:rsid w:val="008E5CC5"/>
    <w:rsid w:val="008E7713"/>
    <w:rsid w:val="008E7C64"/>
    <w:rsid w:val="008F0559"/>
    <w:rsid w:val="008F10E6"/>
    <w:rsid w:val="008F1541"/>
    <w:rsid w:val="008F1548"/>
    <w:rsid w:val="008F16DC"/>
    <w:rsid w:val="008F1DC9"/>
    <w:rsid w:val="008F29A2"/>
    <w:rsid w:val="008F29E0"/>
    <w:rsid w:val="008F2C2B"/>
    <w:rsid w:val="008F49C0"/>
    <w:rsid w:val="008F4A19"/>
    <w:rsid w:val="008F5FE6"/>
    <w:rsid w:val="008F63D5"/>
    <w:rsid w:val="008F706A"/>
    <w:rsid w:val="008F779B"/>
    <w:rsid w:val="008F7B98"/>
    <w:rsid w:val="008F7D17"/>
    <w:rsid w:val="009013EA"/>
    <w:rsid w:val="00902786"/>
    <w:rsid w:val="0090296A"/>
    <w:rsid w:val="00902CB7"/>
    <w:rsid w:val="00902E03"/>
    <w:rsid w:val="00903149"/>
    <w:rsid w:val="00904AD4"/>
    <w:rsid w:val="00904C0F"/>
    <w:rsid w:val="0090508D"/>
    <w:rsid w:val="00905423"/>
    <w:rsid w:val="0090621A"/>
    <w:rsid w:val="009069D9"/>
    <w:rsid w:val="00910201"/>
    <w:rsid w:val="00910BDA"/>
    <w:rsid w:val="0091177A"/>
    <w:rsid w:val="00911C8A"/>
    <w:rsid w:val="0091442C"/>
    <w:rsid w:val="0091457F"/>
    <w:rsid w:val="00914618"/>
    <w:rsid w:val="0091557B"/>
    <w:rsid w:val="009166A3"/>
    <w:rsid w:val="00916AC8"/>
    <w:rsid w:val="00916F8B"/>
    <w:rsid w:val="0092004C"/>
    <w:rsid w:val="00920646"/>
    <w:rsid w:val="009218CF"/>
    <w:rsid w:val="00921DB9"/>
    <w:rsid w:val="00922063"/>
    <w:rsid w:val="00924312"/>
    <w:rsid w:val="009252D3"/>
    <w:rsid w:val="009266F6"/>
    <w:rsid w:val="00927714"/>
    <w:rsid w:val="00927A66"/>
    <w:rsid w:val="0093070D"/>
    <w:rsid w:val="00930B8A"/>
    <w:rsid w:val="0093215B"/>
    <w:rsid w:val="00932341"/>
    <w:rsid w:val="0093386A"/>
    <w:rsid w:val="00934269"/>
    <w:rsid w:val="009358B4"/>
    <w:rsid w:val="009360C1"/>
    <w:rsid w:val="00937938"/>
    <w:rsid w:val="00937EE0"/>
    <w:rsid w:val="00940049"/>
    <w:rsid w:val="00942014"/>
    <w:rsid w:val="009431F7"/>
    <w:rsid w:val="00944352"/>
    <w:rsid w:val="00945D35"/>
    <w:rsid w:val="00950DA2"/>
    <w:rsid w:val="00951ACE"/>
    <w:rsid w:val="00952A39"/>
    <w:rsid w:val="00952D87"/>
    <w:rsid w:val="00952FF6"/>
    <w:rsid w:val="009538E4"/>
    <w:rsid w:val="00953A79"/>
    <w:rsid w:val="00953BA1"/>
    <w:rsid w:val="0095409E"/>
    <w:rsid w:val="00954965"/>
    <w:rsid w:val="00954A68"/>
    <w:rsid w:val="00955409"/>
    <w:rsid w:val="00956D2D"/>
    <w:rsid w:val="00957BC9"/>
    <w:rsid w:val="009606AB"/>
    <w:rsid w:val="00961970"/>
    <w:rsid w:val="00961AE5"/>
    <w:rsid w:val="00962DD5"/>
    <w:rsid w:val="00964476"/>
    <w:rsid w:val="00964BDA"/>
    <w:rsid w:val="00964F0F"/>
    <w:rsid w:val="00965468"/>
    <w:rsid w:val="00965C65"/>
    <w:rsid w:val="0096765C"/>
    <w:rsid w:val="009703A8"/>
    <w:rsid w:val="00970661"/>
    <w:rsid w:val="00970964"/>
    <w:rsid w:val="00970D5D"/>
    <w:rsid w:val="00971A5F"/>
    <w:rsid w:val="00973076"/>
    <w:rsid w:val="00975541"/>
    <w:rsid w:val="00975C63"/>
    <w:rsid w:val="00975ED9"/>
    <w:rsid w:val="00977535"/>
    <w:rsid w:val="0098013A"/>
    <w:rsid w:val="009803A8"/>
    <w:rsid w:val="009807A8"/>
    <w:rsid w:val="00981ED9"/>
    <w:rsid w:val="00982321"/>
    <w:rsid w:val="00982C88"/>
    <w:rsid w:val="009839E4"/>
    <w:rsid w:val="00983C07"/>
    <w:rsid w:val="00984EE6"/>
    <w:rsid w:val="009866C9"/>
    <w:rsid w:val="00986D73"/>
    <w:rsid w:val="00986F24"/>
    <w:rsid w:val="00987024"/>
    <w:rsid w:val="009871D2"/>
    <w:rsid w:val="0098775C"/>
    <w:rsid w:val="009907CB"/>
    <w:rsid w:val="00992A94"/>
    <w:rsid w:val="0099377D"/>
    <w:rsid w:val="00994494"/>
    <w:rsid w:val="00994AFA"/>
    <w:rsid w:val="009963CE"/>
    <w:rsid w:val="009A0C06"/>
    <w:rsid w:val="009A0D23"/>
    <w:rsid w:val="009A198B"/>
    <w:rsid w:val="009A1F33"/>
    <w:rsid w:val="009A2348"/>
    <w:rsid w:val="009A3431"/>
    <w:rsid w:val="009A4548"/>
    <w:rsid w:val="009A4CC1"/>
    <w:rsid w:val="009A7FED"/>
    <w:rsid w:val="009B0D49"/>
    <w:rsid w:val="009B12C1"/>
    <w:rsid w:val="009B3A0C"/>
    <w:rsid w:val="009B3B0F"/>
    <w:rsid w:val="009B5734"/>
    <w:rsid w:val="009B7477"/>
    <w:rsid w:val="009B7FAB"/>
    <w:rsid w:val="009C00CA"/>
    <w:rsid w:val="009C0A1C"/>
    <w:rsid w:val="009C0F4D"/>
    <w:rsid w:val="009C1586"/>
    <w:rsid w:val="009C3B2C"/>
    <w:rsid w:val="009C440A"/>
    <w:rsid w:val="009C4520"/>
    <w:rsid w:val="009C4E51"/>
    <w:rsid w:val="009C63CD"/>
    <w:rsid w:val="009C648D"/>
    <w:rsid w:val="009C660B"/>
    <w:rsid w:val="009C6F4A"/>
    <w:rsid w:val="009C701C"/>
    <w:rsid w:val="009C7F59"/>
    <w:rsid w:val="009D1428"/>
    <w:rsid w:val="009D1E51"/>
    <w:rsid w:val="009D2173"/>
    <w:rsid w:val="009D29AC"/>
    <w:rsid w:val="009D3A2D"/>
    <w:rsid w:val="009D58D6"/>
    <w:rsid w:val="009D75CA"/>
    <w:rsid w:val="009E0C25"/>
    <w:rsid w:val="009E1A00"/>
    <w:rsid w:val="009E31A9"/>
    <w:rsid w:val="009E686A"/>
    <w:rsid w:val="009E6888"/>
    <w:rsid w:val="009F0A99"/>
    <w:rsid w:val="009F31BA"/>
    <w:rsid w:val="009F335F"/>
    <w:rsid w:val="009F3625"/>
    <w:rsid w:val="009F5620"/>
    <w:rsid w:val="009F57AA"/>
    <w:rsid w:val="009F60E2"/>
    <w:rsid w:val="009F6697"/>
    <w:rsid w:val="009F700F"/>
    <w:rsid w:val="009F742B"/>
    <w:rsid w:val="009F78B9"/>
    <w:rsid w:val="00A02A31"/>
    <w:rsid w:val="00A03AF5"/>
    <w:rsid w:val="00A0760D"/>
    <w:rsid w:val="00A07EEF"/>
    <w:rsid w:val="00A10D82"/>
    <w:rsid w:val="00A11B54"/>
    <w:rsid w:val="00A11D47"/>
    <w:rsid w:val="00A1220C"/>
    <w:rsid w:val="00A13828"/>
    <w:rsid w:val="00A142CF"/>
    <w:rsid w:val="00A1454F"/>
    <w:rsid w:val="00A16059"/>
    <w:rsid w:val="00A161BD"/>
    <w:rsid w:val="00A1646D"/>
    <w:rsid w:val="00A16C4C"/>
    <w:rsid w:val="00A17C18"/>
    <w:rsid w:val="00A201DB"/>
    <w:rsid w:val="00A208A5"/>
    <w:rsid w:val="00A22254"/>
    <w:rsid w:val="00A23F9A"/>
    <w:rsid w:val="00A249B8"/>
    <w:rsid w:val="00A24B12"/>
    <w:rsid w:val="00A2506E"/>
    <w:rsid w:val="00A254D1"/>
    <w:rsid w:val="00A26764"/>
    <w:rsid w:val="00A26C4D"/>
    <w:rsid w:val="00A26CD6"/>
    <w:rsid w:val="00A30264"/>
    <w:rsid w:val="00A30933"/>
    <w:rsid w:val="00A3209F"/>
    <w:rsid w:val="00A326BE"/>
    <w:rsid w:val="00A32E55"/>
    <w:rsid w:val="00A33271"/>
    <w:rsid w:val="00A35562"/>
    <w:rsid w:val="00A35BF2"/>
    <w:rsid w:val="00A429DB"/>
    <w:rsid w:val="00A4313C"/>
    <w:rsid w:val="00A43E08"/>
    <w:rsid w:val="00A44336"/>
    <w:rsid w:val="00A446B9"/>
    <w:rsid w:val="00A45639"/>
    <w:rsid w:val="00A45F0C"/>
    <w:rsid w:val="00A469E4"/>
    <w:rsid w:val="00A46E1C"/>
    <w:rsid w:val="00A50218"/>
    <w:rsid w:val="00A50745"/>
    <w:rsid w:val="00A50C8A"/>
    <w:rsid w:val="00A516F9"/>
    <w:rsid w:val="00A528C3"/>
    <w:rsid w:val="00A53685"/>
    <w:rsid w:val="00A53A65"/>
    <w:rsid w:val="00A53D2F"/>
    <w:rsid w:val="00A5491E"/>
    <w:rsid w:val="00A57B38"/>
    <w:rsid w:val="00A57B64"/>
    <w:rsid w:val="00A622C1"/>
    <w:rsid w:val="00A6260C"/>
    <w:rsid w:val="00A62BE1"/>
    <w:rsid w:val="00A63465"/>
    <w:rsid w:val="00A636F6"/>
    <w:rsid w:val="00A63F68"/>
    <w:rsid w:val="00A64045"/>
    <w:rsid w:val="00A646BC"/>
    <w:rsid w:val="00A66153"/>
    <w:rsid w:val="00A66566"/>
    <w:rsid w:val="00A66D33"/>
    <w:rsid w:val="00A71AE9"/>
    <w:rsid w:val="00A7239A"/>
    <w:rsid w:val="00A72475"/>
    <w:rsid w:val="00A7315F"/>
    <w:rsid w:val="00A73368"/>
    <w:rsid w:val="00A7347E"/>
    <w:rsid w:val="00A737F5"/>
    <w:rsid w:val="00A760AE"/>
    <w:rsid w:val="00A7656F"/>
    <w:rsid w:val="00A82B91"/>
    <w:rsid w:val="00A83E8F"/>
    <w:rsid w:val="00A84397"/>
    <w:rsid w:val="00A84755"/>
    <w:rsid w:val="00A92607"/>
    <w:rsid w:val="00A92B52"/>
    <w:rsid w:val="00A93061"/>
    <w:rsid w:val="00A93848"/>
    <w:rsid w:val="00A938FF"/>
    <w:rsid w:val="00A93B60"/>
    <w:rsid w:val="00A95143"/>
    <w:rsid w:val="00A95942"/>
    <w:rsid w:val="00A97443"/>
    <w:rsid w:val="00AA1014"/>
    <w:rsid w:val="00AA1ECC"/>
    <w:rsid w:val="00AA3301"/>
    <w:rsid w:val="00AA5334"/>
    <w:rsid w:val="00AA62B8"/>
    <w:rsid w:val="00AA7151"/>
    <w:rsid w:val="00AA7518"/>
    <w:rsid w:val="00AA7650"/>
    <w:rsid w:val="00AB1344"/>
    <w:rsid w:val="00AB17DA"/>
    <w:rsid w:val="00AB1DF9"/>
    <w:rsid w:val="00AB4BD3"/>
    <w:rsid w:val="00AB4EAF"/>
    <w:rsid w:val="00AB5705"/>
    <w:rsid w:val="00AB6A1D"/>
    <w:rsid w:val="00AB7BAC"/>
    <w:rsid w:val="00AB7F3A"/>
    <w:rsid w:val="00AC00B4"/>
    <w:rsid w:val="00AC00C4"/>
    <w:rsid w:val="00AC0BBE"/>
    <w:rsid w:val="00AC16C9"/>
    <w:rsid w:val="00AC18A2"/>
    <w:rsid w:val="00AC240F"/>
    <w:rsid w:val="00AC2517"/>
    <w:rsid w:val="00AC29DC"/>
    <w:rsid w:val="00AC3BD8"/>
    <w:rsid w:val="00AC43E0"/>
    <w:rsid w:val="00AC45D6"/>
    <w:rsid w:val="00AC4633"/>
    <w:rsid w:val="00AC5195"/>
    <w:rsid w:val="00AC6DCE"/>
    <w:rsid w:val="00AC717D"/>
    <w:rsid w:val="00AC7908"/>
    <w:rsid w:val="00AC7D52"/>
    <w:rsid w:val="00AD084D"/>
    <w:rsid w:val="00AD22F7"/>
    <w:rsid w:val="00AD2FEE"/>
    <w:rsid w:val="00AD3A1F"/>
    <w:rsid w:val="00AD4743"/>
    <w:rsid w:val="00AD5495"/>
    <w:rsid w:val="00AD5F44"/>
    <w:rsid w:val="00AD63DB"/>
    <w:rsid w:val="00AD663D"/>
    <w:rsid w:val="00AD6C13"/>
    <w:rsid w:val="00AD7544"/>
    <w:rsid w:val="00AE0904"/>
    <w:rsid w:val="00AE40C3"/>
    <w:rsid w:val="00AE5ABF"/>
    <w:rsid w:val="00AE61A5"/>
    <w:rsid w:val="00AE73FF"/>
    <w:rsid w:val="00AE78C7"/>
    <w:rsid w:val="00AF2CEA"/>
    <w:rsid w:val="00AF366B"/>
    <w:rsid w:val="00AF4301"/>
    <w:rsid w:val="00AF642A"/>
    <w:rsid w:val="00AF66D9"/>
    <w:rsid w:val="00AF675A"/>
    <w:rsid w:val="00AF7C06"/>
    <w:rsid w:val="00B0037C"/>
    <w:rsid w:val="00B009C2"/>
    <w:rsid w:val="00B00E6B"/>
    <w:rsid w:val="00B0190C"/>
    <w:rsid w:val="00B01E9E"/>
    <w:rsid w:val="00B03393"/>
    <w:rsid w:val="00B039CA"/>
    <w:rsid w:val="00B03AA2"/>
    <w:rsid w:val="00B03F28"/>
    <w:rsid w:val="00B049C4"/>
    <w:rsid w:val="00B06492"/>
    <w:rsid w:val="00B071C1"/>
    <w:rsid w:val="00B108AC"/>
    <w:rsid w:val="00B10F6C"/>
    <w:rsid w:val="00B117D5"/>
    <w:rsid w:val="00B12AB7"/>
    <w:rsid w:val="00B14080"/>
    <w:rsid w:val="00B146A7"/>
    <w:rsid w:val="00B15415"/>
    <w:rsid w:val="00B15A90"/>
    <w:rsid w:val="00B162A7"/>
    <w:rsid w:val="00B16E15"/>
    <w:rsid w:val="00B20034"/>
    <w:rsid w:val="00B2011C"/>
    <w:rsid w:val="00B20239"/>
    <w:rsid w:val="00B20385"/>
    <w:rsid w:val="00B20E20"/>
    <w:rsid w:val="00B2330B"/>
    <w:rsid w:val="00B241B6"/>
    <w:rsid w:val="00B241CB"/>
    <w:rsid w:val="00B245CE"/>
    <w:rsid w:val="00B2496B"/>
    <w:rsid w:val="00B255AD"/>
    <w:rsid w:val="00B257A6"/>
    <w:rsid w:val="00B2669B"/>
    <w:rsid w:val="00B26C23"/>
    <w:rsid w:val="00B26E86"/>
    <w:rsid w:val="00B27693"/>
    <w:rsid w:val="00B27857"/>
    <w:rsid w:val="00B27AB3"/>
    <w:rsid w:val="00B27D78"/>
    <w:rsid w:val="00B305DB"/>
    <w:rsid w:val="00B306F4"/>
    <w:rsid w:val="00B32598"/>
    <w:rsid w:val="00B32CBB"/>
    <w:rsid w:val="00B342FB"/>
    <w:rsid w:val="00B34707"/>
    <w:rsid w:val="00B34BCD"/>
    <w:rsid w:val="00B34F05"/>
    <w:rsid w:val="00B36177"/>
    <w:rsid w:val="00B3664D"/>
    <w:rsid w:val="00B3709F"/>
    <w:rsid w:val="00B40317"/>
    <w:rsid w:val="00B40F68"/>
    <w:rsid w:val="00B42301"/>
    <w:rsid w:val="00B42344"/>
    <w:rsid w:val="00B42BEB"/>
    <w:rsid w:val="00B42DDE"/>
    <w:rsid w:val="00B4515A"/>
    <w:rsid w:val="00B45DE2"/>
    <w:rsid w:val="00B47208"/>
    <w:rsid w:val="00B4731C"/>
    <w:rsid w:val="00B500F2"/>
    <w:rsid w:val="00B5126C"/>
    <w:rsid w:val="00B5128B"/>
    <w:rsid w:val="00B52452"/>
    <w:rsid w:val="00B52DDD"/>
    <w:rsid w:val="00B52FC0"/>
    <w:rsid w:val="00B537BC"/>
    <w:rsid w:val="00B5399A"/>
    <w:rsid w:val="00B53FE7"/>
    <w:rsid w:val="00B54F6C"/>
    <w:rsid w:val="00B5510D"/>
    <w:rsid w:val="00B55521"/>
    <w:rsid w:val="00B572A8"/>
    <w:rsid w:val="00B57D15"/>
    <w:rsid w:val="00B6025D"/>
    <w:rsid w:val="00B6063D"/>
    <w:rsid w:val="00B61ED0"/>
    <w:rsid w:val="00B62DF2"/>
    <w:rsid w:val="00B63659"/>
    <w:rsid w:val="00B636D0"/>
    <w:rsid w:val="00B64901"/>
    <w:rsid w:val="00B660DC"/>
    <w:rsid w:val="00B66274"/>
    <w:rsid w:val="00B667BE"/>
    <w:rsid w:val="00B6680D"/>
    <w:rsid w:val="00B6750A"/>
    <w:rsid w:val="00B67860"/>
    <w:rsid w:val="00B67B29"/>
    <w:rsid w:val="00B71C2D"/>
    <w:rsid w:val="00B720AF"/>
    <w:rsid w:val="00B723AC"/>
    <w:rsid w:val="00B72A66"/>
    <w:rsid w:val="00B73CEC"/>
    <w:rsid w:val="00B75F35"/>
    <w:rsid w:val="00B76CA5"/>
    <w:rsid w:val="00B77244"/>
    <w:rsid w:val="00B77BCC"/>
    <w:rsid w:val="00B77E84"/>
    <w:rsid w:val="00B805E3"/>
    <w:rsid w:val="00B80963"/>
    <w:rsid w:val="00B80CE3"/>
    <w:rsid w:val="00B80E52"/>
    <w:rsid w:val="00B81BC8"/>
    <w:rsid w:val="00B81C17"/>
    <w:rsid w:val="00B83DB0"/>
    <w:rsid w:val="00B83FA8"/>
    <w:rsid w:val="00B84F74"/>
    <w:rsid w:val="00B84FAD"/>
    <w:rsid w:val="00B870AB"/>
    <w:rsid w:val="00B9002C"/>
    <w:rsid w:val="00B9019F"/>
    <w:rsid w:val="00B901F4"/>
    <w:rsid w:val="00B9030E"/>
    <w:rsid w:val="00B90338"/>
    <w:rsid w:val="00B9123D"/>
    <w:rsid w:val="00B91E5B"/>
    <w:rsid w:val="00B921B2"/>
    <w:rsid w:val="00B92694"/>
    <w:rsid w:val="00B92BF5"/>
    <w:rsid w:val="00B93D6C"/>
    <w:rsid w:val="00B940F5"/>
    <w:rsid w:val="00B94C67"/>
    <w:rsid w:val="00B970AB"/>
    <w:rsid w:val="00B971AC"/>
    <w:rsid w:val="00B97360"/>
    <w:rsid w:val="00B97C95"/>
    <w:rsid w:val="00BA0203"/>
    <w:rsid w:val="00BA2FF4"/>
    <w:rsid w:val="00BA3861"/>
    <w:rsid w:val="00BA3D89"/>
    <w:rsid w:val="00BA5296"/>
    <w:rsid w:val="00BA5595"/>
    <w:rsid w:val="00BA59A8"/>
    <w:rsid w:val="00BA67D0"/>
    <w:rsid w:val="00BB2062"/>
    <w:rsid w:val="00BB3D37"/>
    <w:rsid w:val="00BB497A"/>
    <w:rsid w:val="00BB4E28"/>
    <w:rsid w:val="00BB5FCD"/>
    <w:rsid w:val="00BB74DE"/>
    <w:rsid w:val="00BC0BBD"/>
    <w:rsid w:val="00BC1D18"/>
    <w:rsid w:val="00BC2370"/>
    <w:rsid w:val="00BC29FB"/>
    <w:rsid w:val="00BC2A3E"/>
    <w:rsid w:val="00BC2A80"/>
    <w:rsid w:val="00BC3813"/>
    <w:rsid w:val="00BC4595"/>
    <w:rsid w:val="00BC5301"/>
    <w:rsid w:val="00BC723B"/>
    <w:rsid w:val="00BC73A4"/>
    <w:rsid w:val="00BC7D0E"/>
    <w:rsid w:val="00BD0E02"/>
    <w:rsid w:val="00BD2235"/>
    <w:rsid w:val="00BD265C"/>
    <w:rsid w:val="00BD2902"/>
    <w:rsid w:val="00BD351A"/>
    <w:rsid w:val="00BD352C"/>
    <w:rsid w:val="00BD36F2"/>
    <w:rsid w:val="00BD3FE7"/>
    <w:rsid w:val="00BD491C"/>
    <w:rsid w:val="00BD4ECB"/>
    <w:rsid w:val="00BD5B5C"/>
    <w:rsid w:val="00BD6D3A"/>
    <w:rsid w:val="00BD77B8"/>
    <w:rsid w:val="00BE1AE2"/>
    <w:rsid w:val="00BE2770"/>
    <w:rsid w:val="00BE3785"/>
    <w:rsid w:val="00BE5064"/>
    <w:rsid w:val="00BE7C79"/>
    <w:rsid w:val="00BF0D9B"/>
    <w:rsid w:val="00BF1934"/>
    <w:rsid w:val="00BF26B5"/>
    <w:rsid w:val="00BF2F38"/>
    <w:rsid w:val="00BF38F3"/>
    <w:rsid w:val="00BF43DD"/>
    <w:rsid w:val="00BF51CB"/>
    <w:rsid w:val="00BF5D0C"/>
    <w:rsid w:val="00BF5DBA"/>
    <w:rsid w:val="00BF6091"/>
    <w:rsid w:val="00BF6626"/>
    <w:rsid w:val="00BF6957"/>
    <w:rsid w:val="00BF72A5"/>
    <w:rsid w:val="00C04495"/>
    <w:rsid w:val="00C05ACF"/>
    <w:rsid w:val="00C06152"/>
    <w:rsid w:val="00C068A0"/>
    <w:rsid w:val="00C06F88"/>
    <w:rsid w:val="00C07F7D"/>
    <w:rsid w:val="00C10FD8"/>
    <w:rsid w:val="00C1261F"/>
    <w:rsid w:val="00C13A41"/>
    <w:rsid w:val="00C171E7"/>
    <w:rsid w:val="00C17CF7"/>
    <w:rsid w:val="00C20121"/>
    <w:rsid w:val="00C2164D"/>
    <w:rsid w:val="00C21D90"/>
    <w:rsid w:val="00C22576"/>
    <w:rsid w:val="00C2264F"/>
    <w:rsid w:val="00C22BAF"/>
    <w:rsid w:val="00C248CF"/>
    <w:rsid w:val="00C24D24"/>
    <w:rsid w:val="00C25CB2"/>
    <w:rsid w:val="00C301C6"/>
    <w:rsid w:val="00C32FF1"/>
    <w:rsid w:val="00C345AC"/>
    <w:rsid w:val="00C34A9B"/>
    <w:rsid w:val="00C36CC5"/>
    <w:rsid w:val="00C37849"/>
    <w:rsid w:val="00C378B1"/>
    <w:rsid w:val="00C40B2D"/>
    <w:rsid w:val="00C40F9B"/>
    <w:rsid w:val="00C41A02"/>
    <w:rsid w:val="00C42228"/>
    <w:rsid w:val="00C422CF"/>
    <w:rsid w:val="00C42922"/>
    <w:rsid w:val="00C43887"/>
    <w:rsid w:val="00C44C5A"/>
    <w:rsid w:val="00C44E9B"/>
    <w:rsid w:val="00C45195"/>
    <w:rsid w:val="00C4636C"/>
    <w:rsid w:val="00C477BF"/>
    <w:rsid w:val="00C47E1C"/>
    <w:rsid w:val="00C5124F"/>
    <w:rsid w:val="00C518D4"/>
    <w:rsid w:val="00C519A5"/>
    <w:rsid w:val="00C5243F"/>
    <w:rsid w:val="00C527B4"/>
    <w:rsid w:val="00C52F94"/>
    <w:rsid w:val="00C5341E"/>
    <w:rsid w:val="00C5358E"/>
    <w:rsid w:val="00C53BA2"/>
    <w:rsid w:val="00C54055"/>
    <w:rsid w:val="00C540C9"/>
    <w:rsid w:val="00C548F2"/>
    <w:rsid w:val="00C55096"/>
    <w:rsid w:val="00C55B89"/>
    <w:rsid w:val="00C56BAF"/>
    <w:rsid w:val="00C60DB2"/>
    <w:rsid w:val="00C613FD"/>
    <w:rsid w:val="00C61B9F"/>
    <w:rsid w:val="00C62BA1"/>
    <w:rsid w:val="00C63DF7"/>
    <w:rsid w:val="00C64DDD"/>
    <w:rsid w:val="00C64E81"/>
    <w:rsid w:val="00C64FD6"/>
    <w:rsid w:val="00C6551A"/>
    <w:rsid w:val="00C6616A"/>
    <w:rsid w:val="00C67EF0"/>
    <w:rsid w:val="00C706C6"/>
    <w:rsid w:val="00C71AB7"/>
    <w:rsid w:val="00C74DBF"/>
    <w:rsid w:val="00C74DFB"/>
    <w:rsid w:val="00C77308"/>
    <w:rsid w:val="00C80D3A"/>
    <w:rsid w:val="00C82D70"/>
    <w:rsid w:val="00C82FBF"/>
    <w:rsid w:val="00C87484"/>
    <w:rsid w:val="00C879DF"/>
    <w:rsid w:val="00C900CF"/>
    <w:rsid w:val="00C90514"/>
    <w:rsid w:val="00C911DF"/>
    <w:rsid w:val="00C91C34"/>
    <w:rsid w:val="00C92139"/>
    <w:rsid w:val="00C93550"/>
    <w:rsid w:val="00C93923"/>
    <w:rsid w:val="00C94296"/>
    <w:rsid w:val="00C955B8"/>
    <w:rsid w:val="00C95931"/>
    <w:rsid w:val="00CA162A"/>
    <w:rsid w:val="00CA1B37"/>
    <w:rsid w:val="00CA1EE6"/>
    <w:rsid w:val="00CA2003"/>
    <w:rsid w:val="00CA2BA7"/>
    <w:rsid w:val="00CA2D44"/>
    <w:rsid w:val="00CA41F0"/>
    <w:rsid w:val="00CA42E5"/>
    <w:rsid w:val="00CA7E64"/>
    <w:rsid w:val="00CB15A8"/>
    <w:rsid w:val="00CB1745"/>
    <w:rsid w:val="00CB3210"/>
    <w:rsid w:val="00CB3AD8"/>
    <w:rsid w:val="00CB3BE2"/>
    <w:rsid w:val="00CB5FE9"/>
    <w:rsid w:val="00CC0EDB"/>
    <w:rsid w:val="00CC0F5C"/>
    <w:rsid w:val="00CC2E58"/>
    <w:rsid w:val="00CC3764"/>
    <w:rsid w:val="00CC4E9B"/>
    <w:rsid w:val="00CC5CE3"/>
    <w:rsid w:val="00CC5E8B"/>
    <w:rsid w:val="00CC6C62"/>
    <w:rsid w:val="00CC715E"/>
    <w:rsid w:val="00CC729F"/>
    <w:rsid w:val="00CC79CE"/>
    <w:rsid w:val="00CC7C2A"/>
    <w:rsid w:val="00CD0668"/>
    <w:rsid w:val="00CD1221"/>
    <w:rsid w:val="00CD1C88"/>
    <w:rsid w:val="00CD301D"/>
    <w:rsid w:val="00CD3601"/>
    <w:rsid w:val="00CD3DF6"/>
    <w:rsid w:val="00CD3F6C"/>
    <w:rsid w:val="00CD43F9"/>
    <w:rsid w:val="00CD4458"/>
    <w:rsid w:val="00CD493F"/>
    <w:rsid w:val="00CD4A93"/>
    <w:rsid w:val="00CD4C05"/>
    <w:rsid w:val="00CD5667"/>
    <w:rsid w:val="00CD6A92"/>
    <w:rsid w:val="00CD7AAC"/>
    <w:rsid w:val="00CE02FE"/>
    <w:rsid w:val="00CE10F0"/>
    <w:rsid w:val="00CE19FE"/>
    <w:rsid w:val="00CE4583"/>
    <w:rsid w:val="00CE45E9"/>
    <w:rsid w:val="00CE568A"/>
    <w:rsid w:val="00CE5B2F"/>
    <w:rsid w:val="00CE70C1"/>
    <w:rsid w:val="00CE71DE"/>
    <w:rsid w:val="00CF03BC"/>
    <w:rsid w:val="00CF1135"/>
    <w:rsid w:val="00CF21ED"/>
    <w:rsid w:val="00CF239C"/>
    <w:rsid w:val="00CF3A54"/>
    <w:rsid w:val="00CF3BCC"/>
    <w:rsid w:val="00CF438B"/>
    <w:rsid w:val="00CF49C2"/>
    <w:rsid w:val="00CF6B2B"/>
    <w:rsid w:val="00CF7554"/>
    <w:rsid w:val="00CF7C19"/>
    <w:rsid w:val="00CF7D6E"/>
    <w:rsid w:val="00D00E22"/>
    <w:rsid w:val="00D017DF"/>
    <w:rsid w:val="00D03557"/>
    <w:rsid w:val="00D0415E"/>
    <w:rsid w:val="00D05864"/>
    <w:rsid w:val="00D07404"/>
    <w:rsid w:val="00D079DC"/>
    <w:rsid w:val="00D14480"/>
    <w:rsid w:val="00D144FA"/>
    <w:rsid w:val="00D15C21"/>
    <w:rsid w:val="00D2026A"/>
    <w:rsid w:val="00D20C6D"/>
    <w:rsid w:val="00D212FD"/>
    <w:rsid w:val="00D22D12"/>
    <w:rsid w:val="00D22E8B"/>
    <w:rsid w:val="00D24040"/>
    <w:rsid w:val="00D244F6"/>
    <w:rsid w:val="00D268BE"/>
    <w:rsid w:val="00D31531"/>
    <w:rsid w:val="00D315DA"/>
    <w:rsid w:val="00D328A4"/>
    <w:rsid w:val="00D33888"/>
    <w:rsid w:val="00D34DD9"/>
    <w:rsid w:val="00D34F45"/>
    <w:rsid w:val="00D36192"/>
    <w:rsid w:val="00D366CC"/>
    <w:rsid w:val="00D369E8"/>
    <w:rsid w:val="00D37B63"/>
    <w:rsid w:val="00D410A0"/>
    <w:rsid w:val="00D42901"/>
    <w:rsid w:val="00D42FF2"/>
    <w:rsid w:val="00D43535"/>
    <w:rsid w:val="00D43DE2"/>
    <w:rsid w:val="00D43EC7"/>
    <w:rsid w:val="00D4418A"/>
    <w:rsid w:val="00D443BD"/>
    <w:rsid w:val="00D510C5"/>
    <w:rsid w:val="00D514CB"/>
    <w:rsid w:val="00D52DA3"/>
    <w:rsid w:val="00D52EF5"/>
    <w:rsid w:val="00D538EB"/>
    <w:rsid w:val="00D53AB7"/>
    <w:rsid w:val="00D53ECC"/>
    <w:rsid w:val="00D5422F"/>
    <w:rsid w:val="00D5504E"/>
    <w:rsid w:val="00D557D4"/>
    <w:rsid w:val="00D559A3"/>
    <w:rsid w:val="00D55AA5"/>
    <w:rsid w:val="00D56807"/>
    <w:rsid w:val="00D60A54"/>
    <w:rsid w:val="00D60D67"/>
    <w:rsid w:val="00D61F11"/>
    <w:rsid w:val="00D63734"/>
    <w:rsid w:val="00D63B91"/>
    <w:rsid w:val="00D671C8"/>
    <w:rsid w:val="00D7049A"/>
    <w:rsid w:val="00D70640"/>
    <w:rsid w:val="00D725BB"/>
    <w:rsid w:val="00D728A2"/>
    <w:rsid w:val="00D73AC4"/>
    <w:rsid w:val="00D73E64"/>
    <w:rsid w:val="00D74A73"/>
    <w:rsid w:val="00D74C44"/>
    <w:rsid w:val="00D75C9C"/>
    <w:rsid w:val="00D80E85"/>
    <w:rsid w:val="00D80F52"/>
    <w:rsid w:val="00D823BC"/>
    <w:rsid w:val="00D83FB6"/>
    <w:rsid w:val="00D8557F"/>
    <w:rsid w:val="00D85879"/>
    <w:rsid w:val="00D86437"/>
    <w:rsid w:val="00D87D2E"/>
    <w:rsid w:val="00D91390"/>
    <w:rsid w:val="00D9177E"/>
    <w:rsid w:val="00D9254D"/>
    <w:rsid w:val="00D92941"/>
    <w:rsid w:val="00D93D72"/>
    <w:rsid w:val="00D9406A"/>
    <w:rsid w:val="00D947FE"/>
    <w:rsid w:val="00D94827"/>
    <w:rsid w:val="00D95100"/>
    <w:rsid w:val="00DA0178"/>
    <w:rsid w:val="00DA01DC"/>
    <w:rsid w:val="00DA09B5"/>
    <w:rsid w:val="00DA0D10"/>
    <w:rsid w:val="00DA2AE1"/>
    <w:rsid w:val="00DA3A5A"/>
    <w:rsid w:val="00DA46C1"/>
    <w:rsid w:val="00DA4B17"/>
    <w:rsid w:val="00DA5B7B"/>
    <w:rsid w:val="00DB0677"/>
    <w:rsid w:val="00DB22A1"/>
    <w:rsid w:val="00DB2C4A"/>
    <w:rsid w:val="00DB2C70"/>
    <w:rsid w:val="00DB4E9A"/>
    <w:rsid w:val="00DB535C"/>
    <w:rsid w:val="00DB70B3"/>
    <w:rsid w:val="00DB70D2"/>
    <w:rsid w:val="00DB7418"/>
    <w:rsid w:val="00DB7C43"/>
    <w:rsid w:val="00DC0DD7"/>
    <w:rsid w:val="00DC264A"/>
    <w:rsid w:val="00DC491E"/>
    <w:rsid w:val="00DC5620"/>
    <w:rsid w:val="00DC6A50"/>
    <w:rsid w:val="00DC6A86"/>
    <w:rsid w:val="00DC7343"/>
    <w:rsid w:val="00DC781A"/>
    <w:rsid w:val="00DD3361"/>
    <w:rsid w:val="00DD3424"/>
    <w:rsid w:val="00DD6B47"/>
    <w:rsid w:val="00DD7E10"/>
    <w:rsid w:val="00DE04F5"/>
    <w:rsid w:val="00DE2234"/>
    <w:rsid w:val="00DE230B"/>
    <w:rsid w:val="00DE2EA4"/>
    <w:rsid w:val="00DE3138"/>
    <w:rsid w:val="00DE321F"/>
    <w:rsid w:val="00DE35F6"/>
    <w:rsid w:val="00DE3918"/>
    <w:rsid w:val="00DE4BE1"/>
    <w:rsid w:val="00DE4CE9"/>
    <w:rsid w:val="00DE504B"/>
    <w:rsid w:val="00DE51C6"/>
    <w:rsid w:val="00DE6C1B"/>
    <w:rsid w:val="00DF026E"/>
    <w:rsid w:val="00DF0B1D"/>
    <w:rsid w:val="00DF2134"/>
    <w:rsid w:val="00DF62FE"/>
    <w:rsid w:val="00DF6349"/>
    <w:rsid w:val="00DF6F40"/>
    <w:rsid w:val="00DF6FBD"/>
    <w:rsid w:val="00DF7393"/>
    <w:rsid w:val="00DF7D21"/>
    <w:rsid w:val="00E03872"/>
    <w:rsid w:val="00E03FFC"/>
    <w:rsid w:val="00E05B40"/>
    <w:rsid w:val="00E0659C"/>
    <w:rsid w:val="00E06BA1"/>
    <w:rsid w:val="00E06DEB"/>
    <w:rsid w:val="00E10037"/>
    <w:rsid w:val="00E106D1"/>
    <w:rsid w:val="00E11F63"/>
    <w:rsid w:val="00E14B61"/>
    <w:rsid w:val="00E15721"/>
    <w:rsid w:val="00E1587B"/>
    <w:rsid w:val="00E1595F"/>
    <w:rsid w:val="00E159F7"/>
    <w:rsid w:val="00E1718F"/>
    <w:rsid w:val="00E172BF"/>
    <w:rsid w:val="00E17BC9"/>
    <w:rsid w:val="00E17EEC"/>
    <w:rsid w:val="00E22954"/>
    <w:rsid w:val="00E23135"/>
    <w:rsid w:val="00E23487"/>
    <w:rsid w:val="00E238BF"/>
    <w:rsid w:val="00E3051A"/>
    <w:rsid w:val="00E32043"/>
    <w:rsid w:val="00E326B2"/>
    <w:rsid w:val="00E3327B"/>
    <w:rsid w:val="00E34F8D"/>
    <w:rsid w:val="00E35497"/>
    <w:rsid w:val="00E41623"/>
    <w:rsid w:val="00E41F03"/>
    <w:rsid w:val="00E4471B"/>
    <w:rsid w:val="00E45573"/>
    <w:rsid w:val="00E46A56"/>
    <w:rsid w:val="00E47264"/>
    <w:rsid w:val="00E504DF"/>
    <w:rsid w:val="00E507FE"/>
    <w:rsid w:val="00E50C0D"/>
    <w:rsid w:val="00E5136B"/>
    <w:rsid w:val="00E52446"/>
    <w:rsid w:val="00E5359D"/>
    <w:rsid w:val="00E54255"/>
    <w:rsid w:val="00E54825"/>
    <w:rsid w:val="00E55954"/>
    <w:rsid w:val="00E5680A"/>
    <w:rsid w:val="00E56E15"/>
    <w:rsid w:val="00E576A9"/>
    <w:rsid w:val="00E57DF2"/>
    <w:rsid w:val="00E57E15"/>
    <w:rsid w:val="00E6008C"/>
    <w:rsid w:val="00E603B4"/>
    <w:rsid w:val="00E604E6"/>
    <w:rsid w:val="00E60623"/>
    <w:rsid w:val="00E6073C"/>
    <w:rsid w:val="00E60827"/>
    <w:rsid w:val="00E61859"/>
    <w:rsid w:val="00E623A7"/>
    <w:rsid w:val="00E62574"/>
    <w:rsid w:val="00E62CCF"/>
    <w:rsid w:val="00E63E62"/>
    <w:rsid w:val="00E64397"/>
    <w:rsid w:val="00E67490"/>
    <w:rsid w:val="00E70D12"/>
    <w:rsid w:val="00E75831"/>
    <w:rsid w:val="00E75D5A"/>
    <w:rsid w:val="00E7788C"/>
    <w:rsid w:val="00E81812"/>
    <w:rsid w:val="00E82594"/>
    <w:rsid w:val="00E83012"/>
    <w:rsid w:val="00E832A4"/>
    <w:rsid w:val="00E83FA6"/>
    <w:rsid w:val="00E8552F"/>
    <w:rsid w:val="00E85D8B"/>
    <w:rsid w:val="00E91329"/>
    <w:rsid w:val="00E91672"/>
    <w:rsid w:val="00E93766"/>
    <w:rsid w:val="00E93C73"/>
    <w:rsid w:val="00E93DD6"/>
    <w:rsid w:val="00E95572"/>
    <w:rsid w:val="00E9655A"/>
    <w:rsid w:val="00E97790"/>
    <w:rsid w:val="00EA0589"/>
    <w:rsid w:val="00EA1280"/>
    <w:rsid w:val="00EA1ECC"/>
    <w:rsid w:val="00EA20BD"/>
    <w:rsid w:val="00EA2B9D"/>
    <w:rsid w:val="00EA5829"/>
    <w:rsid w:val="00EA6B96"/>
    <w:rsid w:val="00EA7665"/>
    <w:rsid w:val="00EA7C04"/>
    <w:rsid w:val="00EB1023"/>
    <w:rsid w:val="00EB1DD0"/>
    <w:rsid w:val="00EB3210"/>
    <w:rsid w:val="00EB4243"/>
    <w:rsid w:val="00EB493D"/>
    <w:rsid w:val="00EB5AE1"/>
    <w:rsid w:val="00EB5D8D"/>
    <w:rsid w:val="00EB6A1F"/>
    <w:rsid w:val="00EB6FC5"/>
    <w:rsid w:val="00EB715D"/>
    <w:rsid w:val="00EB72C4"/>
    <w:rsid w:val="00EB77E4"/>
    <w:rsid w:val="00EC07A2"/>
    <w:rsid w:val="00EC129C"/>
    <w:rsid w:val="00EC2D07"/>
    <w:rsid w:val="00EC2F06"/>
    <w:rsid w:val="00EC3981"/>
    <w:rsid w:val="00EC3C0C"/>
    <w:rsid w:val="00EC3D58"/>
    <w:rsid w:val="00ED103F"/>
    <w:rsid w:val="00ED21C0"/>
    <w:rsid w:val="00ED256C"/>
    <w:rsid w:val="00ED2E4B"/>
    <w:rsid w:val="00ED3A85"/>
    <w:rsid w:val="00ED7443"/>
    <w:rsid w:val="00EE09D5"/>
    <w:rsid w:val="00EE1166"/>
    <w:rsid w:val="00EE12CC"/>
    <w:rsid w:val="00EE14DF"/>
    <w:rsid w:val="00EE1792"/>
    <w:rsid w:val="00EE1B68"/>
    <w:rsid w:val="00EE2504"/>
    <w:rsid w:val="00EE2B42"/>
    <w:rsid w:val="00EE2C35"/>
    <w:rsid w:val="00EE2C4B"/>
    <w:rsid w:val="00EE2F31"/>
    <w:rsid w:val="00EE2FFA"/>
    <w:rsid w:val="00EE324D"/>
    <w:rsid w:val="00EE33AD"/>
    <w:rsid w:val="00EE363E"/>
    <w:rsid w:val="00EE46B9"/>
    <w:rsid w:val="00EE4753"/>
    <w:rsid w:val="00EE4FAE"/>
    <w:rsid w:val="00EE54DE"/>
    <w:rsid w:val="00EE5A4D"/>
    <w:rsid w:val="00EE5CDD"/>
    <w:rsid w:val="00EE622C"/>
    <w:rsid w:val="00EE6F25"/>
    <w:rsid w:val="00EE7CF5"/>
    <w:rsid w:val="00EF0269"/>
    <w:rsid w:val="00EF0437"/>
    <w:rsid w:val="00EF1C0A"/>
    <w:rsid w:val="00EF2162"/>
    <w:rsid w:val="00EF31E7"/>
    <w:rsid w:val="00EF3E2C"/>
    <w:rsid w:val="00EF3F30"/>
    <w:rsid w:val="00EF45AC"/>
    <w:rsid w:val="00EF60DC"/>
    <w:rsid w:val="00EF6745"/>
    <w:rsid w:val="00EF6FDB"/>
    <w:rsid w:val="00EF7FD8"/>
    <w:rsid w:val="00F00184"/>
    <w:rsid w:val="00F00301"/>
    <w:rsid w:val="00F004CF"/>
    <w:rsid w:val="00F015DC"/>
    <w:rsid w:val="00F0199B"/>
    <w:rsid w:val="00F01BE8"/>
    <w:rsid w:val="00F01F0F"/>
    <w:rsid w:val="00F02B3E"/>
    <w:rsid w:val="00F0335E"/>
    <w:rsid w:val="00F04DFC"/>
    <w:rsid w:val="00F05009"/>
    <w:rsid w:val="00F06BCF"/>
    <w:rsid w:val="00F07976"/>
    <w:rsid w:val="00F10CF1"/>
    <w:rsid w:val="00F111D3"/>
    <w:rsid w:val="00F11D98"/>
    <w:rsid w:val="00F12259"/>
    <w:rsid w:val="00F125A4"/>
    <w:rsid w:val="00F127BD"/>
    <w:rsid w:val="00F149A8"/>
    <w:rsid w:val="00F154D6"/>
    <w:rsid w:val="00F16AFA"/>
    <w:rsid w:val="00F16D60"/>
    <w:rsid w:val="00F16FA1"/>
    <w:rsid w:val="00F17354"/>
    <w:rsid w:val="00F17B61"/>
    <w:rsid w:val="00F200D5"/>
    <w:rsid w:val="00F20E7E"/>
    <w:rsid w:val="00F212CB"/>
    <w:rsid w:val="00F2152B"/>
    <w:rsid w:val="00F223ED"/>
    <w:rsid w:val="00F22402"/>
    <w:rsid w:val="00F23BEB"/>
    <w:rsid w:val="00F2432F"/>
    <w:rsid w:val="00F245DF"/>
    <w:rsid w:val="00F24BE0"/>
    <w:rsid w:val="00F25297"/>
    <w:rsid w:val="00F25B98"/>
    <w:rsid w:val="00F26B72"/>
    <w:rsid w:val="00F2747E"/>
    <w:rsid w:val="00F275E3"/>
    <w:rsid w:val="00F30C2B"/>
    <w:rsid w:val="00F31F0A"/>
    <w:rsid w:val="00F327B6"/>
    <w:rsid w:val="00F32AFC"/>
    <w:rsid w:val="00F33D32"/>
    <w:rsid w:val="00F3402F"/>
    <w:rsid w:val="00F35F2C"/>
    <w:rsid w:val="00F372A6"/>
    <w:rsid w:val="00F374BA"/>
    <w:rsid w:val="00F4004A"/>
    <w:rsid w:val="00F40912"/>
    <w:rsid w:val="00F42747"/>
    <w:rsid w:val="00F43DF9"/>
    <w:rsid w:val="00F451A8"/>
    <w:rsid w:val="00F465D4"/>
    <w:rsid w:val="00F467BC"/>
    <w:rsid w:val="00F47EDC"/>
    <w:rsid w:val="00F50844"/>
    <w:rsid w:val="00F51C64"/>
    <w:rsid w:val="00F527C6"/>
    <w:rsid w:val="00F53283"/>
    <w:rsid w:val="00F54001"/>
    <w:rsid w:val="00F5458A"/>
    <w:rsid w:val="00F54EA2"/>
    <w:rsid w:val="00F57184"/>
    <w:rsid w:val="00F6104D"/>
    <w:rsid w:val="00F61D6B"/>
    <w:rsid w:val="00F6242B"/>
    <w:rsid w:val="00F62ECD"/>
    <w:rsid w:val="00F63000"/>
    <w:rsid w:val="00F63271"/>
    <w:rsid w:val="00F63DFA"/>
    <w:rsid w:val="00F65823"/>
    <w:rsid w:val="00F65891"/>
    <w:rsid w:val="00F6606D"/>
    <w:rsid w:val="00F729F1"/>
    <w:rsid w:val="00F73640"/>
    <w:rsid w:val="00F7397B"/>
    <w:rsid w:val="00F73B39"/>
    <w:rsid w:val="00F74B39"/>
    <w:rsid w:val="00F74D6D"/>
    <w:rsid w:val="00F765E0"/>
    <w:rsid w:val="00F77CE5"/>
    <w:rsid w:val="00F77F05"/>
    <w:rsid w:val="00F812B7"/>
    <w:rsid w:val="00F829E2"/>
    <w:rsid w:val="00F83922"/>
    <w:rsid w:val="00F840A0"/>
    <w:rsid w:val="00F84534"/>
    <w:rsid w:val="00F84DCE"/>
    <w:rsid w:val="00F85859"/>
    <w:rsid w:val="00F87FB3"/>
    <w:rsid w:val="00F93DB5"/>
    <w:rsid w:val="00F93FDC"/>
    <w:rsid w:val="00F94B16"/>
    <w:rsid w:val="00F94E67"/>
    <w:rsid w:val="00F95180"/>
    <w:rsid w:val="00F95505"/>
    <w:rsid w:val="00F959D1"/>
    <w:rsid w:val="00F96005"/>
    <w:rsid w:val="00F96392"/>
    <w:rsid w:val="00FA07E5"/>
    <w:rsid w:val="00FA0B18"/>
    <w:rsid w:val="00FA109F"/>
    <w:rsid w:val="00FA1478"/>
    <w:rsid w:val="00FA19B1"/>
    <w:rsid w:val="00FA28EC"/>
    <w:rsid w:val="00FA531C"/>
    <w:rsid w:val="00FA5914"/>
    <w:rsid w:val="00FA7550"/>
    <w:rsid w:val="00FA797A"/>
    <w:rsid w:val="00FA7F4E"/>
    <w:rsid w:val="00FB0ACE"/>
    <w:rsid w:val="00FB0C37"/>
    <w:rsid w:val="00FB20FB"/>
    <w:rsid w:val="00FB210F"/>
    <w:rsid w:val="00FB27DC"/>
    <w:rsid w:val="00FB33EE"/>
    <w:rsid w:val="00FB3848"/>
    <w:rsid w:val="00FB3E62"/>
    <w:rsid w:val="00FB406D"/>
    <w:rsid w:val="00FB58CA"/>
    <w:rsid w:val="00FB5ED5"/>
    <w:rsid w:val="00FB5F02"/>
    <w:rsid w:val="00FB600D"/>
    <w:rsid w:val="00FB7F14"/>
    <w:rsid w:val="00FC1A48"/>
    <w:rsid w:val="00FC27AE"/>
    <w:rsid w:val="00FC2B37"/>
    <w:rsid w:val="00FC5137"/>
    <w:rsid w:val="00FC5638"/>
    <w:rsid w:val="00FC7BF1"/>
    <w:rsid w:val="00FC7E97"/>
    <w:rsid w:val="00FC7FBA"/>
    <w:rsid w:val="00FD02A7"/>
    <w:rsid w:val="00FD05FB"/>
    <w:rsid w:val="00FD2735"/>
    <w:rsid w:val="00FD3FBE"/>
    <w:rsid w:val="00FD57D7"/>
    <w:rsid w:val="00FD6765"/>
    <w:rsid w:val="00FD6F37"/>
    <w:rsid w:val="00FD74A0"/>
    <w:rsid w:val="00FE044B"/>
    <w:rsid w:val="00FE04D3"/>
    <w:rsid w:val="00FE0D2F"/>
    <w:rsid w:val="00FE27D9"/>
    <w:rsid w:val="00FE343D"/>
    <w:rsid w:val="00FE359E"/>
    <w:rsid w:val="00FE3E95"/>
    <w:rsid w:val="00FE3EE8"/>
    <w:rsid w:val="00FE5357"/>
    <w:rsid w:val="00FE5770"/>
    <w:rsid w:val="00FE5C6E"/>
    <w:rsid w:val="00FE6C62"/>
    <w:rsid w:val="00FE6DEE"/>
    <w:rsid w:val="00FF025D"/>
    <w:rsid w:val="00FF08AA"/>
    <w:rsid w:val="00FF0986"/>
    <w:rsid w:val="00FF0B93"/>
    <w:rsid w:val="00FF1232"/>
    <w:rsid w:val="00FF39C5"/>
    <w:rsid w:val="00FF3A0A"/>
    <w:rsid w:val="00FF3FC3"/>
    <w:rsid w:val="00FF4C2B"/>
    <w:rsid w:val="00FF56D3"/>
    <w:rsid w:val="00FF6165"/>
    <w:rsid w:val="00FF620A"/>
    <w:rsid w:val="00FF64FA"/>
    <w:rsid w:val="00FF6896"/>
    <w:rsid w:val="012F4D4F"/>
    <w:rsid w:val="0134501E"/>
    <w:rsid w:val="01BF66E7"/>
    <w:rsid w:val="02597699"/>
    <w:rsid w:val="02A614CC"/>
    <w:rsid w:val="02C43A37"/>
    <w:rsid w:val="042A436D"/>
    <w:rsid w:val="079037B6"/>
    <w:rsid w:val="08F34DB1"/>
    <w:rsid w:val="0A01720E"/>
    <w:rsid w:val="0AD46070"/>
    <w:rsid w:val="0B7322F8"/>
    <w:rsid w:val="0CB819BF"/>
    <w:rsid w:val="0CEC0EC6"/>
    <w:rsid w:val="0D5530A9"/>
    <w:rsid w:val="0D861D6B"/>
    <w:rsid w:val="0DE902B8"/>
    <w:rsid w:val="0E017C4D"/>
    <w:rsid w:val="0EC3642D"/>
    <w:rsid w:val="0F902CB3"/>
    <w:rsid w:val="0FB33FAD"/>
    <w:rsid w:val="10003B59"/>
    <w:rsid w:val="10FF52D8"/>
    <w:rsid w:val="11D615FF"/>
    <w:rsid w:val="12824677"/>
    <w:rsid w:val="156E3B8F"/>
    <w:rsid w:val="16473ADA"/>
    <w:rsid w:val="174E7341"/>
    <w:rsid w:val="18301EA3"/>
    <w:rsid w:val="18460CF6"/>
    <w:rsid w:val="188A6C52"/>
    <w:rsid w:val="197A6F9D"/>
    <w:rsid w:val="19B133D7"/>
    <w:rsid w:val="1A0C7F6C"/>
    <w:rsid w:val="1A2D484E"/>
    <w:rsid w:val="1A424482"/>
    <w:rsid w:val="1AB30B13"/>
    <w:rsid w:val="1C480E6B"/>
    <w:rsid w:val="1CDA1C08"/>
    <w:rsid w:val="1D3858A6"/>
    <w:rsid w:val="1E697244"/>
    <w:rsid w:val="1ED375DF"/>
    <w:rsid w:val="1F79129E"/>
    <w:rsid w:val="1FAC2B00"/>
    <w:rsid w:val="2073129F"/>
    <w:rsid w:val="21BB1AE4"/>
    <w:rsid w:val="228347E9"/>
    <w:rsid w:val="24302C87"/>
    <w:rsid w:val="24604A20"/>
    <w:rsid w:val="24911922"/>
    <w:rsid w:val="24C303BC"/>
    <w:rsid w:val="25CE79A2"/>
    <w:rsid w:val="26831F0D"/>
    <w:rsid w:val="28276D1E"/>
    <w:rsid w:val="2842061F"/>
    <w:rsid w:val="28D86E19"/>
    <w:rsid w:val="292F1E21"/>
    <w:rsid w:val="29B06941"/>
    <w:rsid w:val="2AB759A0"/>
    <w:rsid w:val="2CA16F60"/>
    <w:rsid w:val="2ED76DC1"/>
    <w:rsid w:val="2F591DA8"/>
    <w:rsid w:val="30475FBC"/>
    <w:rsid w:val="3140529A"/>
    <w:rsid w:val="31711394"/>
    <w:rsid w:val="31766B39"/>
    <w:rsid w:val="31E150EF"/>
    <w:rsid w:val="31E33946"/>
    <w:rsid w:val="33035DBB"/>
    <w:rsid w:val="351C66C5"/>
    <w:rsid w:val="35C74189"/>
    <w:rsid w:val="36067DC5"/>
    <w:rsid w:val="368846DA"/>
    <w:rsid w:val="37A350D7"/>
    <w:rsid w:val="38CF5A75"/>
    <w:rsid w:val="39A6426E"/>
    <w:rsid w:val="39F155B1"/>
    <w:rsid w:val="3A452FAC"/>
    <w:rsid w:val="3B5B5C55"/>
    <w:rsid w:val="3BA73FF7"/>
    <w:rsid w:val="3C386C99"/>
    <w:rsid w:val="3C4D21F1"/>
    <w:rsid w:val="3DB672EB"/>
    <w:rsid w:val="3E351063"/>
    <w:rsid w:val="3E364340"/>
    <w:rsid w:val="3E3D42D1"/>
    <w:rsid w:val="3E917BAD"/>
    <w:rsid w:val="3EB15A43"/>
    <w:rsid w:val="3F467755"/>
    <w:rsid w:val="408F52D7"/>
    <w:rsid w:val="42C96E7A"/>
    <w:rsid w:val="42FD4F47"/>
    <w:rsid w:val="439240EC"/>
    <w:rsid w:val="43B40C6B"/>
    <w:rsid w:val="440C5072"/>
    <w:rsid w:val="44580877"/>
    <w:rsid w:val="447C6D48"/>
    <w:rsid w:val="46BC653B"/>
    <w:rsid w:val="479E46FC"/>
    <w:rsid w:val="480019C1"/>
    <w:rsid w:val="48421524"/>
    <w:rsid w:val="4AB019BF"/>
    <w:rsid w:val="4B414674"/>
    <w:rsid w:val="4B9210C9"/>
    <w:rsid w:val="4C6A7A09"/>
    <w:rsid w:val="4CD47B92"/>
    <w:rsid w:val="4D393255"/>
    <w:rsid w:val="4D4C21B5"/>
    <w:rsid w:val="4E5C2BD7"/>
    <w:rsid w:val="4F3D6D3F"/>
    <w:rsid w:val="500B607D"/>
    <w:rsid w:val="50EE7B67"/>
    <w:rsid w:val="526A3F38"/>
    <w:rsid w:val="52F926D5"/>
    <w:rsid w:val="535E35E7"/>
    <w:rsid w:val="54155103"/>
    <w:rsid w:val="54805C05"/>
    <w:rsid w:val="54E36823"/>
    <w:rsid w:val="56BE77DB"/>
    <w:rsid w:val="57255BF1"/>
    <w:rsid w:val="57C847D1"/>
    <w:rsid w:val="5860089B"/>
    <w:rsid w:val="59B40B6D"/>
    <w:rsid w:val="59CD7CF9"/>
    <w:rsid w:val="5AD770C7"/>
    <w:rsid w:val="5B0F67FE"/>
    <w:rsid w:val="5B7966C1"/>
    <w:rsid w:val="5BF25F6E"/>
    <w:rsid w:val="5CF519C6"/>
    <w:rsid w:val="5E630879"/>
    <w:rsid w:val="5F344256"/>
    <w:rsid w:val="5F9B0366"/>
    <w:rsid w:val="60AB666C"/>
    <w:rsid w:val="611E1698"/>
    <w:rsid w:val="615F3392"/>
    <w:rsid w:val="62754038"/>
    <w:rsid w:val="62C90254"/>
    <w:rsid w:val="630518DE"/>
    <w:rsid w:val="63D70071"/>
    <w:rsid w:val="65C8456E"/>
    <w:rsid w:val="66501064"/>
    <w:rsid w:val="66B21BCE"/>
    <w:rsid w:val="66FD6AEB"/>
    <w:rsid w:val="66FE6811"/>
    <w:rsid w:val="69551BA8"/>
    <w:rsid w:val="6A79554A"/>
    <w:rsid w:val="6AD86388"/>
    <w:rsid w:val="6B1C177F"/>
    <w:rsid w:val="6BF57E31"/>
    <w:rsid w:val="6C7A0EAA"/>
    <w:rsid w:val="6CC41237"/>
    <w:rsid w:val="6D043A36"/>
    <w:rsid w:val="6D6F359D"/>
    <w:rsid w:val="6F1B5AA1"/>
    <w:rsid w:val="6F25377F"/>
    <w:rsid w:val="70200241"/>
    <w:rsid w:val="71AB67AF"/>
    <w:rsid w:val="71C01686"/>
    <w:rsid w:val="71D537FA"/>
    <w:rsid w:val="71EB17EA"/>
    <w:rsid w:val="7201549E"/>
    <w:rsid w:val="739C7D27"/>
    <w:rsid w:val="767B3358"/>
    <w:rsid w:val="76A21C8F"/>
    <w:rsid w:val="782D7AF4"/>
    <w:rsid w:val="7AB14E8D"/>
    <w:rsid w:val="7B09367F"/>
    <w:rsid w:val="7B4B4DA4"/>
    <w:rsid w:val="7B7C624F"/>
    <w:rsid w:val="7BF71A1F"/>
    <w:rsid w:val="7E4C134A"/>
    <w:rsid w:val="7F0740B8"/>
    <w:rsid w:val="7F0F37B4"/>
    <w:rsid w:val="7F9D1FB4"/>
    <w:rsid w:val="7FA56567"/>
    <w:rsid w:val="7FFA42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qFormat="1"/>
    <w:lsdException w:name="header" w:uiPriority="99" w:qFormat="1"/>
    <w:lsdException w:name="footer" w:uiPriority="99" w:qFormat="1"/>
    <w:lsdException w:name="caption" w:qFormat="1"/>
    <w:lsdException w:name="footnote reference" w:qFormat="1"/>
    <w:lsdException w:name="annotation reference" w:uiPriority="99"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Body Text Indent" w:qFormat="1"/>
    <w:lsdException w:name="Subtitle" w:semiHidden="0" w:unhideWhenUsed="0" w:qFormat="1"/>
    <w:lsdException w:name="Salutation" w:semiHidden="0" w:unhideWhenUsed="0"/>
    <w:lsdException w:name="Date" w:semiHidden="0" w:unhideWhenUsed="0" w:qFormat="1"/>
    <w:lsdException w:name="Body Text First Indent" w:semiHidden="0" w:unhideWhenUsed="0" w:qFormat="1"/>
    <w:lsdException w:name="Body Text First Indent 2" w:qFormat="1"/>
    <w:lsdException w:name="Body Text 3" w:qFormat="1"/>
    <w:lsdException w:name="Hyperlink" w:uiPriority="99" w:qFormat="1"/>
    <w:lsdException w:name="Strong" w:semiHidden="0" w:unhideWhenUsed="0" w:qFormat="1"/>
    <w:lsdException w:name="Emphasis" w:semiHidden="0" w:unhideWhenUsed="0" w:qFormat="1"/>
    <w:lsdException w:name="Document Map" w:qFormat="1"/>
    <w:lsdException w:name="HTML Top of Form" w:uiPriority="99"/>
    <w:lsdException w:name="HTML Bottom of Form" w:uiPriority="99"/>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Grid 7" w:qFormat="1"/>
    <w:lsdException w:name="Balloon Text" w:qFormat="1"/>
    <w:lsdException w:name="Table Grid" w:semiHidden="0" w:uiPriority="5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6B4EE4"/>
    <w:pPr>
      <w:widowControl w:val="0"/>
      <w:jc w:val="both"/>
    </w:pPr>
    <w:rPr>
      <w:kern w:val="2"/>
      <w:sz w:val="21"/>
      <w:szCs w:val="24"/>
    </w:rPr>
  </w:style>
  <w:style w:type="paragraph" w:styleId="1">
    <w:name w:val="heading 1"/>
    <w:basedOn w:val="af"/>
    <w:next w:val="af"/>
    <w:link w:val="1Char"/>
    <w:uiPriority w:val="9"/>
    <w:qFormat/>
    <w:rsid w:val="003835B9"/>
    <w:pPr>
      <w:keepNext/>
      <w:keepLines/>
      <w:spacing w:before="340" w:after="330" w:line="578" w:lineRule="auto"/>
      <w:outlineLvl w:val="0"/>
    </w:pPr>
    <w:rPr>
      <w:b/>
      <w:bCs/>
      <w:kern w:val="44"/>
      <w:sz w:val="44"/>
      <w:szCs w:val="44"/>
    </w:rPr>
  </w:style>
  <w:style w:type="paragraph" w:styleId="2">
    <w:name w:val="heading 2"/>
    <w:basedOn w:val="af"/>
    <w:next w:val="af"/>
    <w:link w:val="2Char"/>
    <w:uiPriority w:val="9"/>
    <w:qFormat/>
    <w:rsid w:val="003835B9"/>
    <w:pPr>
      <w:keepNext/>
      <w:keepLines/>
      <w:spacing w:before="260" w:after="260" w:line="416" w:lineRule="auto"/>
      <w:outlineLvl w:val="1"/>
    </w:pPr>
    <w:rPr>
      <w:rFonts w:ascii="Arial" w:eastAsia="黑体" w:hAnsi="Arial"/>
      <w:b/>
      <w:bCs/>
      <w:sz w:val="32"/>
      <w:szCs w:val="32"/>
    </w:rPr>
  </w:style>
  <w:style w:type="paragraph" w:styleId="3">
    <w:name w:val="heading 3"/>
    <w:basedOn w:val="af"/>
    <w:next w:val="af"/>
    <w:qFormat/>
    <w:rsid w:val="003835B9"/>
    <w:pPr>
      <w:keepNext/>
      <w:keepLines/>
      <w:spacing w:before="260" w:after="260" w:line="416" w:lineRule="auto"/>
      <w:outlineLvl w:val="2"/>
    </w:pPr>
    <w:rPr>
      <w:b/>
      <w:bCs/>
      <w:sz w:val="32"/>
      <w:szCs w:val="32"/>
    </w:rPr>
  </w:style>
  <w:style w:type="paragraph" w:styleId="4">
    <w:name w:val="heading 4"/>
    <w:basedOn w:val="af"/>
    <w:next w:val="af"/>
    <w:qFormat/>
    <w:rsid w:val="003835B9"/>
    <w:pPr>
      <w:keepNext/>
      <w:keepLines/>
      <w:spacing w:before="280" w:after="290" w:line="376" w:lineRule="auto"/>
      <w:outlineLvl w:val="3"/>
    </w:pPr>
    <w:rPr>
      <w:rFonts w:ascii="Arial" w:eastAsia="黑体" w:hAnsi="Arial"/>
      <w:b/>
      <w:bCs/>
      <w:sz w:val="28"/>
      <w:szCs w:val="28"/>
    </w:rPr>
  </w:style>
  <w:style w:type="paragraph" w:styleId="5">
    <w:name w:val="heading 5"/>
    <w:basedOn w:val="af"/>
    <w:next w:val="af"/>
    <w:qFormat/>
    <w:rsid w:val="003835B9"/>
    <w:pPr>
      <w:keepNext/>
      <w:keepLines/>
      <w:spacing w:before="280" w:after="290" w:line="376" w:lineRule="auto"/>
      <w:outlineLvl w:val="4"/>
    </w:pPr>
    <w:rPr>
      <w:b/>
      <w:bCs/>
      <w:sz w:val="28"/>
      <w:szCs w:val="28"/>
    </w:rPr>
  </w:style>
  <w:style w:type="paragraph" w:styleId="6">
    <w:name w:val="heading 6"/>
    <w:basedOn w:val="af"/>
    <w:next w:val="af"/>
    <w:qFormat/>
    <w:rsid w:val="003835B9"/>
    <w:pPr>
      <w:keepNext/>
      <w:keepLines/>
      <w:spacing w:before="240" w:after="64" w:line="320" w:lineRule="auto"/>
      <w:outlineLvl w:val="5"/>
    </w:pPr>
    <w:rPr>
      <w:rFonts w:ascii="Arial" w:eastAsia="黑体" w:hAnsi="Arial"/>
      <w:b/>
      <w:bCs/>
      <w:sz w:val="24"/>
    </w:rPr>
  </w:style>
  <w:style w:type="paragraph" w:styleId="7">
    <w:name w:val="heading 7"/>
    <w:basedOn w:val="af"/>
    <w:next w:val="af"/>
    <w:qFormat/>
    <w:rsid w:val="003835B9"/>
    <w:pPr>
      <w:keepNext/>
      <w:keepLines/>
      <w:spacing w:before="240" w:after="64" w:line="320" w:lineRule="auto"/>
      <w:outlineLvl w:val="6"/>
    </w:pPr>
    <w:rPr>
      <w:b/>
      <w:bCs/>
      <w:sz w:val="24"/>
    </w:rPr>
  </w:style>
  <w:style w:type="paragraph" w:styleId="8">
    <w:name w:val="heading 8"/>
    <w:basedOn w:val="af"/>
    <w:next w:val="af"/>
    <w:qFormat/>
    <w:rsid w:val="003835B9"/>
    <w:pPr>
      <w:keepNext/>
      <w:keepLines/>
      <w:spacing w:before="240" w:after="64" w:line="320" w:lineRule="auto"/>
      <w:outlineLvl w:val="7"/>
    </w:pPr>
    <w:rPr>
      <w:rFonts w:ascii="Arial" w:eastAsia="黑体" w:hAnsi="Arial"/>
      <w:sz w:val="24"/>
    </w:rPr>
  </w:style>
  <w:style w:type="paragraph" w:styleId="9">
    <w:name w:val="heading 9"/>
    <w:basedOn w:val="af"/>
    <w:next w:val="af"/>
    <w:qFormat/>
    <w:rsid w:val="003835B9"/>
    <w:pPr>
      <w:keepNext/>
      <w:keepLines/>
      <w:spacing w:before="240" w:after="64" w:line="320" w:lineRule="auto"/>
      <w:outlineLvl w:val="8"/>
    </w:pPr>
    <w:rPr>
      <w:rFonts w:ascii="Arial" w:eastAsia="黑体" w:hAnsi="Arial"/>
      <w:szCs w:val="21"/>
    </w:rPr>
  </w:style>
  <w:style w:type="character" w:default="1" w:styleId="af0">
    <w:name w:val="Default Paragraph Font"/>
    <w:uiPriority w:val="1"/>
    <w:semiHidden/>
    <w:unhideWhenUsed/>
  </w:style>
  <w:style w:type="table" w:default="1" w:styleId="af1">
    <w:name w:val="Normal Table"/>
    <w:uiPriority w:val="99"/>
    <w:semiHidden/>
    <w:unhideWhenUsed/>
    <w:qFormat/>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annotation subject"/>
    <w:basedOn w:val="af4"/>
    <w:next w:val="af4"/>
    <w:semiHidden/>
    <w:qFormat/>
    <w:rsid w:val="003835B9"/>
    <w:rPr>
      <w:b/>
      <w:bCs/>
    </w:rPr>
  </w:style>
  <w:style w:type="paragraph" w:styleId="af4">
    <w:name w:val="annotation text"/>
    <w:basedOn w:val="af"/>
    <w:link w:val="Char"/>
    <w:uiPriority w:val="99"/>
    <w:semiHidden/>
    <w:qFormat/>
    <w:rsid w:val="003835B9"/>
    <w:pPr>
      <w:jc w:val="left"/>
    </w:pPr>
  </w:style>
  <w:style w:type="paragraph" w:styleId="70">
    <w:name w:val="toc 7"/>
    <w:basedOn w:val="60"/>
    <w:next w:val="af"/>
    <w:semiHidden/>
    <w:qFormat/>
    <w:rsid w:val="003835B9"/>
    <w:pPr>
      <w:ind w:left="1260"/>
    </w:pPr>
  </w:style>
  <w:style w:type="paragraph" w:styleId="60">
    <w:name w:val="toc 6"/>
    <w:basedOn w:val="50"/>
    <w:next w:val="af"/>
    <w:semiHidden/>
    <w:qFormat/>
    <w:rsid w:val="003835B9"/>
    <w:pPr>
      <w:ind w:left="1050"/>
    </w:pPr>
  </w:style>
  <w:style w:type="paragraph" w:styleId="50">
    <w:name w:val="toc 5"/>
    <w:basedOn w:val="40"/>
    <w:next w:val="af"/>
    <w:semiHidden/>
    <w:qFormat/>
    <w:rsid w:val="003835B9"/>
    <w:pPr>
      <w:ind w:left="840"/>
    </w:pPr>
  </w:style>
  <w:style w:type="paragraph" w:styleId="40">
    <w:name w:val="toc 4"/>
    <w:basedOn w:val="30"/>
    <w:next w:val="af"/>
    <w:semiHidden/>
    <w:qFormat/>
    <w:rsid w:val="003835B9"/>
    <w:pPr>
      <w:ind w:left="630"/>
    </w:pPr>
    <w:rPr>
      <w:i w:val="0"/>
      <w:iCs w:val="0"/>
      <w:sz w:val="18"/>
      <w:szCs w:val="18"/>
    </w:rPr>
  </w:style>
  <w:style w:type="paragraph" w:styleId="30">
    <w:name w:val="toc 3"/>
    <w:basedOn w:val="20"/>
    <w:next w:val="af"/>
    <w:uiPriority w:val="39"/>
    <w:qFormat/>
    <w:rsid w:val="003835B9"/>
    <w:pPr>
      <w:ind w:left="420"/>
    </w:pPr>
    <w:rPr>
      <w:i/>
      <w:iCs/>
      <w:smallCaps w:val="0"/>
    </w:rPr>
  </w:style>
  <w:style w:type="paragraph" w:styleId="20">
    <w:name w:val="toc 2"/>
    <w:basedOn w:val="10"/>
    <w:next w:val="af"/>
    <w:uiPriority w:val="39"/>
    <w:qFormat/>
    <w:rsid w:val="003835B9"/>
    <w:pPr>
      <w:spacing w:line="560" w:lineRule="exact"/>
      <w:ind w:left="210"/>
    </w:pPr>
    <w:rPr>
      <w:b w:val="0"/>
      <w:bCs w:val="0"/>
      <w:caps w:val="0"/>
      <w:smallCaps/>
    </w:rPr>
  </w:style>
  <w:style w:type="paragraph" w:styleId="10">
    <w:name w:val="toc 1"/>
    <w:next w:val="af"/>
    <w:uiPriority w:val="39"/>
    <w:qFormat/>
    <w:rsid w:val="003835B9"/>
    <w:pPr>
      <w:widowControl w:val="0"/>
      <w:tabs>
        <w:tab w:val="right" w:leader="dot" w:pos="8812"/>
      </w:tabs>
      <w:spacing w:line="520" w:lineRule="exact"/>
    </w:pPr>
    <w:rPr>
      <w:rFonts w:ascii="仿宋_GB2312" w:eastAsia="仿宋_GB2312" w:hAnsiTheme="minorHAnsi" w:cstheme="minorHAnsi"/>
      <w:b/>
      <w:bCs/>
      <w:caps/>
      <w:kern w:val="2"/>
      <w:sz w:val="28"/>
      <w:szCs w:val="28"/>
    </w:rPr>
  </w:style>
  <w:style w:type="paragraph" w:styleId="af5">
    <w:name w:val="Body Text First Indent"/>
    <w:basedOn w:val="af"/>
    <w:qFormat/>
    <w:rsid w:val="003835B9"/>
    <w:pPr>
      <w:autoSpaceDE w:val="0"/>
      <w:autoSpaceDN w:val="0"/>
      <w:adjustRightInd w:val="0"/>
      <w:spacing w:line="360" w:lineRule="auto"/>
      <w:ind w:left="544" w:firstLine="567"/>
    </w:pPr>
    <w:rPr>
      <w:kern w:val="0"/>
      <w:sz w:val="24"/>
      <w:szCs w:val="20"/>
    </w:rPr>
  </w:style>
  <w:style w:type="paragraph" w:styleId="af6">
    <w:name w:val="Normal Indent"/>
    <w:basedOn w:val="af"/>
    <w:qFormat/>
    <w:rsid w:val="003835B9"/>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af7">
    <w:name w:val="caption"/>
    <w:basedOn w:val="af"/>
    <w:next w:val="af"/>
    <w:qFormat/>
    <w:rsid w:val="003835B9"/>
    <w:rPr>
      <w:rFonts w:ascii="Arial" w:eastAsia="黑体" w:hAnsi="Arial" w:cs="Arial"/>
      <w:sz w:val="20"/>
      <w:szCs w:val="20"/>
    </w:rPr>
  </w:style>
  <w:style w:type="paragraph" w:styleId="af8">
    <w:name w:val="Document Map"/>
    <w:basedOn w:val="af"/>
    <w:semiHidden/>
    <w:qFormat/>
    <w:rsid w:val="003835B9"/>
    <w:pPr>
      <w:shd w:val="clear" w:color="auto" w:fill="000080"/>
    </w:pPr>
  </w:style>
  <w:style w:type="paragraph" w:styleId="31">
    <w:name w:val="Body Text 3"/>
    <w:basedOn w:val="af"/>
    <w:qFormat/>
    <w:rsid w:val="003835B9"/>
    <w:pPr>
      <w:spacing w:after="120"/>
    </w:pPr>
    <w:rPr>
      <w:sz w:val="16"/>
      <w:szCs w:val="16"/>
    </w:rPr>
  </w:style>
  <w:style w:type="paragraph" w:styleId="af9">
    <w:name w:val="Body Text"/>
    <w:basedOn w:val="af"/>
    <w:qFormat/>
    <w:rsid w:val="003835B9"/>
    <w:pPr>
      <w:spacing w:after="120"/>
    </w:pPr>
  </w:style>
  <w:style w:type="paragraph" w:styleId="afa">
    <w:name w:val="Body Text Indent"/>
    <w:basedOn w:val="af"/>
    <w:qFormat/>
    <w:rsid w:val="003835B9"/>
    <w:pPr>
      <w:spacing w:after="120"/>
      <w:ind w:left="420"/>
    </w:pPr>
  </w:style>
  <w:style w:type="paragraph" w:styleId="HTML">
    <w:name w:val="HTML Address"/>
    <w:basedOn w:val="af"/>
    <w:qFormat/>
    <w:rsid w:val="003835B9"/>
    <w:rPr>
      <w:i/>
      <w:iCs/>
    </w:rPr>
  </w:style>
  <w:style w:type="paragraph" w:styleId="80">
    <w:name w:val="toc 8"/>
    <w:basedOn w:val="70"/>
    <w:next w:val="af"/>
    <w:semiHidden/>
    <w:qFormat/>
    <w:rsid w:val="003835B9"/>
    <w:pPr>
      <w:ind w:left="1470"/>
    </w:pPr>
  </w:style>
  <w:style w:type="paragraph" w:styleId="afb">
    <w:name w:val="Date"/>
    <w:basedOn w:val="af"/>
    <w:next w:val="af"/>
    <w:qFormat/>
    <w:rsid w:val="003835B9"/>
    <w:rPr>
      <w:szCs w:val="20"/>
    </w:rPr>
  </w:style>
  <w:style w:type="paragraph" w:styleId="afc">
    <w:name w:val="Balloon Text"/>
    <w:basedOn w:val="af"/>
    <w:semiHidden/>
    <w:qFormat/>
    <w:rsid w:val="003835B9"/>
    <w:rPr>
      <w:sz w:val="18"/>
      <w:szCs w:val="18"/>
    </w:rPr>
  </w:style>
  <w:style w:type="paragraph" w:styleId="afd">
    <w:name w:val="footer"/>
    <w:basedOn w:val="af"/>
    <w:link w:val="Char0"/>
    <w:uiPriority w:val="99"/>
    <w:qFormat/>
    <w:rsid w:val="003835B9"/>
    <w:pPr>
      <w:tabs>
        <w:tab w:val="center" w:pos="4153"/>
        <w:tab w:val="right" w:pos="8306"/>
      </w:tabs>
      <w:snapToGrid w:val="0"/>
      <w:ind w:rightChars="100" w:right="210"/>
      <w:jc w:val="right"/>
    </w:pPr>
    <w:rPr>
      <w:sz w:val="18"/>
      <w:szCs w:val="18"/>
    </w:rPr>
  </w:style>
  <w:style w:type="paragraph" w:styleId="21">
    <w:name w:val="Body Text First Indent 2"/>
    <w:basedOn w:val="afa"/>
    <w:qFormat/>
    <w:rsid w:val="003835B9"/>
    <w:pPr>
      <w:ind w:leftChars="200" w:left="200" w:firstLineChars="200" w:firstLine="420"/>
    </w:pPr>
  </w:style>
  <w:style w:type="paragraph" w:styleId="afe">
    <w:name w:val="header"/>
    <w:basedOn w:val="af"/>
    <w:link w:val="Char1"/>
    <w:uiPriority w:val="99"/>
    <w:qFormat/>
    <w:rsid w:val="003835B9"/>
    <w:pPr>
      <w:pBdr>
        <w:bottom w:val="single" w:sz="6" w:space="1" w:color="auto"/>
      </w:pBdr>
      <w:tabs>
        <w:tab w:val="center" w:pos="4153"/>
        <w:tab w:val="right" w:pos="8306"/>
      </w:tabs>
      <w:snapToGrid w:val="0"/>
      <w:jc w:val="center"/>
    </w:pPr>
    <w:rPr>
      <w:sz w:val="18"/>
      <w:szCs w:val="18"/>
    </w:rPr>
  </w:style>
  <w:style w:type="paragraph" w:styleId="aff">
    <w:name w:val="footnote text"/>
    <w:basedOn w:val="af"/>
    <w:semiHidden/>
    <w:qFormat/>
    <w:rsid w:val="003835B9"/>
    <w:pPr>
      <w:snapToGrid w:val="0"/>
      <w:jc w:val="left"/>
    </w:pPr>
    <w:rPr>
      <w:sz w:val="18"/>
      <w:szCs w:val="18"/>
    </w:rPr>
  </w:style>
  <w:style w:type="paragraph" w:styleId="90">
    <w:name w:val="toc 9"/>
    <w:basedOn w:val="80"/>
    <w:next w:val="af"/>
    <w:semiHidden/>
    <w:qFormat/>
    <w:rsid w:val="003835B9"/>
    <w:pPr>
      <w:ind w:left="1680"/>
    </w:pPr>
  </w:style>
  <w:style w:type="paragraph" w:styleId="HTML0">
    <w:name w:val="HTML Preformatted"/>
    <w:basedOn w:val="af"/>
    <w:qFormat/>
    <w:rsid w:val="003835B9"/>
    <w:rPr>
      <w:rFonts w:ascii="Courier New" w:hAnsi="Courier New" w:cs="Courier New"/>
      <w:sz w:val="20"/>
      <w:szCs w:val="20"/>
    </w:rPr>
  </w:style>
  <w:style w:type="paragraph" w:styleId="aff0">
    <w:name w:val="Normal (Web)"/>
    <w:basedOn w:val="af"/>
    <w:uiPriority w:val="99"/>
    <w:unhideWhenUsed/>
    <w:qFormat/>
    <w:rsid w:val="003835B9"/>
    <w:pPr>
      <w:widowControl/>
      <w:spacing w:before="100" w:beforeAutospacing="1" w:after="100" w:afterAutospacing="1"/>
      <w:jc w:val="left"/>
    </w:pPr>
    <w:rPr>
      <w:rFonts w:ascii="宋体" w:hAnsi="宋体" w:cs="宋体"/>
      <w:kern w:val="0"/>
      <w:sz w:val="24"/>
    </w:rPr>
  </w:style>
  <w:style w:type="paragraph" w:styleId="11">
    <w:name w:val="index 1"/>
    <w:basedOn w:val="af"/>
    <w:next w:val="af"/>
    <w:semiHidden/>
    <w:qFormat/>
    <w:rsid w:val="003835B9"/>
    <w:pPr>
      <w:widowControl/>
      <w:overflowPunct w:val="0"/>
      <w:autoSpaceDE w:val="0"/>
      <w:autoSpaceDN w:val="0"/>
      <w:adjustRightInd w:val="0"/>
      <w:ind w:left="200" w:hanging="200"/>
      <w:jc w:val="left"/>
      <w:textAlignment w:val="baseline"/>
    </w:pPr>
    <w:rPr>
      <w:kern w:val="0"/>
      <w:sz w:val="18"/>
      <w:szCs w:val="20"/>
      <w:lang w:val="en-GB"/>
    </w:rPr>
  </w:style>
  <w:style w:type="paragraph" w:styleId="aff1">
    <w:name w:val="Title"/>
    <w:basedOn w:val="af"/>
    <w:qFormat/>
    <w:rsid w:val="003835B9"/>
    <w:pPr>
      <w:spacing w:before="240" w:after="60"/>
      <w:jc w:val="center"/>
      <w:outlineLvl w:val="0"/>
    </w:pPr>
    <w:rPr>
      <w:rFonts w:ascii="Arial" w:hAnsi="Arial" w:cs="Arial"/>
      <w:b/>
      <w:bCs/>
      <w:sz w:val="32"/>
      <w:szCs w:val="32"/>
    </w:rPr>
  </w:style>
  <w:style w:type="character" w:styleId="aff2">
    <w:name w:val="page number"/>
    <w:basedOn w:val="af0"/>
    <w:qFormat/>
    <w:rsid w:val="003835B9"/>
    <w:rPr>
      <w:rFonts w:ascii="Times New Roman" w:eastAsia="宋体" w:hAnsi="Times New Roman"/>
      <w:sz w:val="18"/>
    </w:rPr>
  </w:style>
  <w:style w:type="character" w:styleId="aff3">
    <w:name w:val="Emphasis"/>
    <w:basedOn w:val="af0"/>
    <w:qFormat/>
    <w:rsid w:val="003835B9"/>
    <w:rPr>
      <w:color w:val="CC0033"/>
    </w:rPr>
  </w:style>
  <w:style w:type="character" w:styleId="HTML1">
    <w:name w:val="HTML Definition"/>
    <w:basedOn w:val="af0"/>
    <w:qFormat/>
    <w:rsid w:val="003835B9"/>
    <w:rPr>
      <w:i/>
      <w:iCs/>
    </w:rPr>
  </w:style>
  <w:style w:type="character" w:styleId="HTML2">
    <w:name w:val="HTML Typewriter"/>
    <w:basedOn w:val="af0"/>
    <w:qFormat/>
    <w:rsid w:val="003835B9"/>
    <w:rPr>
      <w:rFonts w:ascii="Courier New" w:hAnsi="Courier New"/>
      <w:sz w:val="20"/>
      <w:szCs w:val="20"/>
    </w:rPr>
  </w:style>
  <w:style w:type="character" w:styleId="HTML3">
    <w:name w:val="HTML Acronym"/>
    <w:basedOn w:val="af0"/>
    <w:qFormat/>
    <w:rsid w:val="003835B9"/>
  </w:style>
  <w:style w:type="character" w:styleId="HTML4">
    <w:name w:val="HTML Variable"/>
    <w:basedOn w:val="af0"/>
    <w:qFormat/>
    <w:rsid w:val="003835B9"/>
    <w:rPr>
      <w:i/>
      <w:iCs/>
    </w:rPr>
  </w:style>
  <w:style w:type="character" w:styleId="aff4">
    <w:name w:val="Hyperlink"/>
    <w:uiPriority w:val="99"/>
    <w:qFormat/>
    <w:rsid w:val="003835B9"/>
    <w:rPr>
      <w:rFonts w:ascii="Times New Roman" w:eastAsia="宋体" w:hAnsi="Times New Roman"/>
      <w:color w:val="auto"/>
      <w:spacing w:val="0"/>
      <w:w w:val="100"/>
      <w:position w:val="0"/>
      <w:sz w:val="21"/>
      <w:u w:val="none"/>
      <w:vertAlign w:val="baseline"/>
    </w:rPr>
  </w:style>
  <w:style w:type="character" w:styleId="HTML5">
    <w:name w:val="HTML Code"/>
    <w:basedOn w:val="af0"/>
    <w:qFormat/>
    <w:rsid w:val="003835B9"/>
    <w:rPr>
      <w:rFonts w:ascii="Courier New" w:hAnsi="Courier New"/>
      <w:sz w:val="20"/>
      <w:szCs w:val="20"/>
    </w:rPr>
  </w:style>
  <w:style w:type="character" w:styleId="aff5">
    <w:name w:val="annotation reference"/>
    <w:basedOn w:val="af0"/>
    <w:uiPriority w:val="99"/>
    <w:semiHidden/>
    <w:qFormat/>
    <w:rsid w:val="003835B9"/>
    <w:rPr>
      <w:sz w:val="21"/>
      <w:szCs w:val="21"/>
    </w:rPr>
  </w:style>
  <w:style w:type="character" w:styleId="HTML6">
    <w:name w:val="HTML Cite"/>
    <w:basedOn w:val="af0"/>
    <w:qFormat/>
    <w:rsid w:val="003835B9"/>
    <w:rPr>
      <w:i/>
      <w:iCs/>
    </w:rPr>
  </w:style>
  <w:style w:type="character" w:styleId="aff6">
    <w:name w:val="footnote reference"/>
    <w:basedOn w:val="af0"/>
    <w:semiHidden/>
    <w:qFormat/>
    <w:rsid w:val="003835B9"/>
    <w:rPr>
      <w:vertAlign w:val="superscript"/>
    </w:rPr>
  </w:style>
  <w:style w:type="character" w:styleId="HTML7">
    <w:name w:val="HTML Keyboard"/>
    <w:basedOn w:val="af0"/>
    <w:qFormat/>
    <w:rsid w:val="003835B9"/>
    <w:rPr>
      <w:rFonts w:ascii="Courier New" w:hAnsi="Courier New"/>
      <w:sz w:val="20"/>
      <w:szCs w:val="20"/>
    </w:rPr>
  </w:style>
  <w:style w:type="character" w:styleId="HTML8">
    <w:name w:val="HTML Sample"/>
    <w:basedOn w:val="af0"/>
    <w:qFormat/>
    <w:rsid w:val="003835B9"/>
    <w:rPr>
      <w:rFonts w:ascii="Courier New" w:hAnsi="Courier New"/>
    </w:rPr>
  </w:style>
  <w:style w:type="table" w:styleId="aff7">
    <w:name w:val="Table Grid"/>
    <w:basedOn w:val="af1"/>
    <w:uiPriority w:val="59"/>
    <w:qFormat/>
    <w:rsid w:val="003835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1">
    <w:name w:val="Table Grid 7"/>
    <w:basedOn w:val="af1"/>
    <w:qFormat/>
    <w:rsid w:val="003835B9"/>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ff8">
    <w:name w:val="标准标志"/>
    <w:next w:val="af"/>
    <w:qFormat/>
    <w:rsid w:val="003835B9"/>
    <w:pPr>
      <w:framePr w:w="2268" w:h="1392" w:hRule="exact" w:wrap="around" w:hAnchor="margin" w:x="6748" w:y="171" w:anchorLock="1"/>
      <w:shd w:val="solid" w:color="FFFFFF" w:fill="FFFFFF"/>
      <w:spacing w:line="0" w:lineRule="atLeast"/>
      <w:jc w:val="right"/>
    </w:pPr>
    <w:rPr>
      <w:b/>
      <w:w w:val="130"/>
      <w:sz w:val="96"/>
    </w:rPr>
  </w:style>
  <w:style w:type="paragraph" w:customStyle="1" w:styleId="aff9">
    <w:name w:val="标准称谓"/>
    <w:next w:val="af"/>
    <w:qFormat/>
    <w:rsid w:val="003835B9"/>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a">
    <w:name w:val="标准书脚_偶数页"/>
    <w:qFormat/>
    <w:rsid w:val="003835B9"/>
    <w:pPr>
      <w:spacing w:before="120"/>
    </w:pPr>
    <w:rPr>
      <w:sz w:val="18"/>
    </w:rPr>
  </w:style>
  <w:style w:type="paragraph" w:customStyle="1" w:styleId="affb">
    <w:name w:val="标准书脚_奇数页"/>
    <w:qFormat/>
    <w:rsid w:val="003835B9"/>
    <w:pPr>
      <w:spacing w:before="120"/>
      <w:jc w:val="right"/>
    </w:pPr>
    <w:rPr>
      <w:sz w:val="18"/>
    </w:rPr>
  </w:style>
  <w:style w:type="paragraph" w:customStyle="1" w:styleId="affc">
    <w:name w:val="标准书眉_奇数页"/>
    <w:next w:val="af"/>
    <w:qFormat/>
    <w:rsid w:val="003835B9"/>
    <w:pPr>
      <w:tabs>
        <w:tab w:val="center" w:pos="4154"/>
        <w:tab w:val="right" w:pos="8306"/>
      </w:tabs>
      <w:spacing w:after="120"/>
      <w:jc w:val="right"/>
    </w:pPr>
    <w:rPr>
      <w:sz w:val="21"/>
    </w:rPr>
  </w:style>
  <w:style w:type="paragraph" w:customStyle="1" w:styleId="affd">
    <w:name w:val="标准书眉_偶数页"/>
    <w:basedOn w:val="affc"/>
    <w:next w:val="af"/>
    <w:qFormat/>
    <w:rsid w:val="003835B9"/>
    <w:pPr>
      <w:jc w:val="left"/>
    </w:pPr>
  </w:style>
  <w:style w:type="paragraph" w:customStyle="1" w:styleId="affe">
    <w:name w:val="标准书眉一"/>
    <w:qFormat/>
    <w:rsid w:val="003835B9"/>
    <w:pPr>
      <w:jc w:val="both"/>
    </w:pPr>
  </w:style>
  <w:style w:type="paragraph" w:customStyle="1" w:styleId="aa">
    <w:name w:val="前言、引言标题"/>
    <w:next w:val="af"/>
    <w:qFormat/>
    <w:rsid w:val="003835B9"/>
    <w:pPr>
      <w:numPr>
        <w:numId w:val="1"/>
      </w:numPr>
      <w:shd w:val="clear" w:color="FFFFFF" w:fill="FFFFFF"/>
      <w:spacing w:before="640" w:after="560"/>
      <w:jc w:val="center"/>
      <w:outlineLvl w:val="0"/>
    </w:pPr>
    <w:rPr>
      <w:rFonts w:ascii="黑体" w:eastAsia="黑体"/>
      <w:sz w:val="32"/>
    </w:rPr>
  </w:style>
  <w:style w:type="paragraph" w:customStyle="1" w:styleId="afff">
    <w:name w:val="参考文献、索引标题"/>
    <w:basedOn w:val="aa"/>
    <w:next w:val="af"/>
    <w:qFormat/>
    <w:rsid w:val="003835B9"/>
    <w:pPr>
      <w:numPr>
        <w:numId w:val="0"/>
      </w:numPr>
      <w:spacing w:after="200"/>
    </w:pPr>
    <w:rPr>
      <w:sz w:val="21"/>
    </w:rPr>
  </w:style>
  <w:style w:type="paragraph" w:customStyle="1" w:styleId="afff0">
    <w:name w:val="段"/>
    <w:link w:val="Char2"/>
    <w:qFormat/>
    <w:rsid w:val="003835B9"/>
    <w:pPr>
      <w:autoSpaceDE w:val="0"/>
      <w:autoSpaceDN w:val="0"/>
      <w:ind w:firstLineChars="200" w:firstLine="200"/>
      <w:jc w:val="both"/>
    </w:pPr>
    <w:rPr>
      <w:rFonts w:ascii="宋体"/>
      <w:sz w:val="21"/>
    </w:rPr>
  </w:style>
  <w:style w:type="paragraph" w:customStyle="1" w:styleId="ab">
    <w:name w:val="章标题"/>
    <w:next w:val="afff0"/>
    <w:qFormat/>
    <w:rsid w:val="003835B9"/>
    <w:pPr>
      <w:numPr>
        <w:ilvl w:val="1"/>
        <w:numId w:val="1"/>
      </w:numPr>
      <w:spacing w:beforeLines="50" w:afterLines="50"/>
      <w:jc w:val="both"/>
      <w:outlineLvl w:val="0"/>
    </w:pPr>
    <w:rPr>
      <w:rFonts w:eastAsia="黑体"/>
      <w:sz w:val="28"/>
    </w:rPr>
  </w:style>
  <w:style w:type="paragraph" w:customStyle="1" w:styleId="ac">
    <w:name w:val="一级条标题"/>
    <w:basedOn w:val="ab"/>
    <w:next w:val="afff0"/>
    <w:qFormat/>
    <w:rsid w:val="003835B9"/>
    <w:pPr>
      <w:numPr>
        <w:ilvl w:val="2"/>
      </w:numPr>
      <w:ind w:left="426"/>
      <w:outlineLvl w:val="2"/>
    </w:pPr>
  </w:style>
  <w:style w:type="paragraph" w:customStyle="1" w:styleId="afff1">
    <w:name w:val="二级条标题"/>
    <w:basedOn w:val="ac"/>
    <w:next w:val="afff0"/>
    <w:qFormat/>
    <w:rsid w:val="003835B9"/>
    <w:pPr>
      <w:numPr>
        <w:ilvl w:val="0"/>
        <w:numId w:val="0"/>
      </w:numPr>
      <w:spacing w:beforeLines="0" w:afterLines="0" w:line="360" w:lineRule="auto"/>
      <w:ind w:left="420"/>
    </w:pPr>
    <w:rPr>
      <w:rFonts w:asciiTheme="minorEastAsia" w:eastAsiaTheme="minorEastAsia" w:hAnsiTheme="minorEastAsia"/>
    </w:rPr>
  </w:style>
  <w:style w:type="paragraph" w:customStyle="1" w:styleId="a0">
    <w:name w:val="二级无标题条"/>
    <w:basedOn w:val="af"/>
    <w:qFormat/>
    <w:rsid w:val="003835B9"/>
    <w:pPr>
      <w:numPr>
        <w:ilvl w:val="3"/>
        <w:numId w:val="2"/>
      </w:numPr>
    </w:pPr>
  </w:style>
  <w:style w:type="character" w:customStyle="1" w:styleId="afff2">
    <w:name w:val="发布"/>
    <w:basedOn w:val="af0"/>
    <w:qFormat/>
    <w:rsid w:val="003835B9"/>
    <w:rPr>
      <w:rFonts w:ascii="黑体" w:eastAsia="黑体"/>
      <w:spacing w:val="22"/>
      <w:w w:val="100"/>
      <w:position w:val="3"/>
      <w:sz w:val="28"/>
    </w:rPr>
  </w:style>
  <w:style w:type="paragraph" w:customStyle="1" w:styleId="afff3">
    <w:name w:val="发布部门"/>
    <w:next w:val="afff0"/>
    <w:qFormat/>
    <w:rsid w:val="003835B9"/>
    <w:pPr>
      <w:framePr w:w="7433" w:h="585" w:hRule="exact" w:hSpace="180" w:vSpace="180" w:wrap="around" w:hAnchor="margin" w:xAlign="center" w:y="14401" w:anchorLock="1"/>
      <w:jc w:val="center"/>
    </w:pPr>
    <w:rPr>
      <w:rFonts w:ascii="宋体"/>
      <w:b/>
      <w:spacing w:val="20"/>
      <w:w w:val="135"/>
      <w:sz w:val="36"/>
    </w:rPr>
  </w:style>
  <w:style w:type="paragraph" w:customStyle="1" w:styleId="afff4">
    <w:name w:val="发布日期"/>
    <w:qFormat/>
    <w:rsid w:val="003835B9"/>
    <w:pPr>
      <w:framePr w:w="4000" w:h="473" w:hRule="exact" w:hSpace="180" w:vSpace="180" w:wrap="around" w:hAnchor="margin" w:y="13511" w:anchorLock="1"/>
    </w:pPr>
    <w:rPr>
      <w:rFonts w:eastAsia="黑体"/>
      <w:sz w:val="28"/>
    </w:rPr>
  </w:style>
  <w:style w:type="paragraph" w:customStyle="1" w:styleId="12">
    <w:name w:val="封面标准号1"/>
    <w:qFormat/>
    <w:rsid w:val="003835B9"/>
    <w:pPr>
      <w:widowControl w:val="0"/>
      <w:kinsoku w:val="0"/>
      <w:overflowPunct w:val="0"/>
      <w:autoSpaceDE w:val="0"/>
      <w:autoSpaceDN w:val="0"/>
      <w:spacing w:before="308"/>
      <w:jc w:val="right"/>
      <w:textAlignment w:val="center"/>
    </w:pPr>
    <w:rPr>
      <w:sz w:val="28"/>
    </w:rPr>
  </w:style>
  <w:style w:type="paragraph" w:customStyle="1" w:styleId="22">
    <w:name w:val="封面标准号2"/>
    <w:basedOn w:val="12"/>
    <w:qFormat/>
    <w:rsid w:val="003835B9"/>
    <w:pPr>
      <w:framePr w:w="9138" w:h="1244" w:hRule="exact" w:wrap="around" w:vAnchor="page" w:hAnchor="margin" w:y="2908"/>
      <w:adjustRightInd w:val="0"/>
      <w:spacing w:before="357" w:line="280" w:lineRule="exact"/>
    </w:pPr>
  </w:style>
  <w:style w:type="paragraph" w:customStyle="1" w:styleId="afff5">
    <w:name w:val="封面标准代替信息"/>
    <w:basedOn w:val="22"/>
    <w:qFormat/>
    <w:rsid w:val="003835B9"/>
    <w:pPr>
      <w:framePr w:wrap="around"/>
      <w:spacing w:before="57"/>
    </w:pPr>
    <w:rPr>
      <w:rFonts w:ascii="宋体"/>
      <w:sz w:val="21"/>
    </w:rPr>
  </w:style>
  <w:style w:type="paragraph" w:customStyle="1" w:styleId="afff6">
    <w:name w:val="封面标准名称"/>
    <w:qFormat/>
    <w:rsid w:val="003835B9"/>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7">
    <w:name w:val="封面标准文稿编辑信息"/>
    <w:qFormat/>
    <w:rsid w:val="003835B9"/>
    <w:pPr>
      <w:spacing w:before="180" w:line="180" w:lineRule="exact"/>
      <w:jc w:val="center"/>
    </w:pPr>
    <w:rPr>
      <w:rFonts w:ascii="宋体"/>
      <w:sz w:val="21"/>
    </w:rPr>
  </w:style>
  <w:style w:type="paragraph" w:customStyle="1" w:styleId="afff8">
    <w:name w:val="封面标准文稿类别"/>
    <w:qFormat/>
    <w:rsid w:val="003835B9"/>
    <w:pPr>
      <w:spacing w:before="440" w:line="400" w:lineRule="exact"/>
      <w:jc w:val="center"/>
    </w:pPr>
    <w:rPr>
      <w:rFonts w:ascii="宋体"/>
      <w:sz w:val="24"/>
    </w:rPr>
  </w:style>
  <w:style w:type="paragraph" w:customStyle="1" w:styleId="afff9">
    <w:name w:val="封面标准英文名称"/>
    <w:qFormat/>
    <w:rsid w:val="003835B9"/>
    <w:pPr>
      <w:widowControl w:val="0"/>
      <w:spacing w:before="370" w:line="400" w:lineRule="exact"/>
      <w:jc w:val="center"/>
    </w:pPr>
    <w:rPr>
      <w:sz w:val="28"/>
    </w:rPr>
  </w:style>
  <w:style w:type="paragraph" w:customStyle="1" w:styleId="afffa">
    <w:name w:val="封面一致性程度标识"/>
    <w:qFormat/>
    <w:rsid w:val="003835B9"/>
    <w:pPr>
      <w:spacing w:before="440" w:line="400" w:lineRule="exact"/>
      <w:jc w:val="center"/>
    </w:pPr>
    <w:rPr>
      <w:rFonts w:ascii="宋体"/>
      <w:sz w:val="28"/>
    </w:rPr>
  </w:style>
  <w:style w:type="paragraph" w:customStyle="1" w:styleId="afffb">
    <w:name w:val="封面正文"/>
    <w:qFormat/>
    <w:rsid w:val="003835B9"/>
    <w:pPr>
      <w:jc w:val="both"/>
    </w:pPr>
  </w:style>
  <w:style w:type="paragraph" w:customStyle="1" w:styleId="afffc">
    <w:name w:val="附录标识"/>
    <w:basedOn w:val="aa"/>
    <w:qFormat/>
    <w:rsid w:val="003835B9"/>
    <w:pPr>
      <w:numPr>
        <w:numId w:val="0"/>
      </w:numPr>
      <w:tabs>
        <w:tab w:val="left" w:pos="6405"/>
      </w:tabs>
      <w:spacing w:after="200"/>
    </w:pPr>
    <w:rPr>
      <w:sz w:val="21"/>
    </w:rPr>
  </w:style>
  <w:style w:type="paragraph" w:customStyle="1" w:styleId="afffd">
    <w:name w:val="附录表标题"/>
    <w:next w:val="afff0"/>
    <w:qFormat/>
    <w:rsid w:val="003835B9"/>
    <w:pPr>
      <w:jc w:val="center"/>
      <w:textAlignment w:val="baseline"/>
    </w:pPr>
    <w:rPr>
      <w:rFonts w:ascii="黑体" w:eastAsia="黑体"/>
      <w:kern w:val="21"/>
      <w:sz w:val="21"/>
    </w:rPr>
  </w:style>
  <w:style w:type="paragraph" w:customStyle="1" w:styleId="afffe">
    <w:name w:val="附录章标题"/>
    <w:next w:val="afff0"/>
    <w:qFormat/>
    <w:rsid w:val="003835B9"/>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
    <w:name w:val="附录一级条标题"/>
    <w:basedOn w:val="afffe"/>
    <w:next w:val="afff0"/>
    <w:qFormat/>
    <w:rsid w:val="003835B9"/>
    <w:pPr>
      <w:autoSpaceDN w:val="0"/>
      <w:outlineLvl w:val="2"/>
    </w:pPr>
  </w:style>
  <w:style w:type="paragraph" w:customStyle="1" w:styleId="affff0">
    <w:name w:val="附录二级条标题"/>
    <w:basedOn w:val="affff"/>
    <w:next w:val="afff0"/>
    <w:qFormat/>
    <w:rsid w:val="003835B9"/>
    <w:pPr>
      <w:spacing w:before="120" w:after="120"/>
      <w:outlineLvl w:val="3"/>
    </w:pPr>
  </w:style>
  <w:style w:type="paragraph" w:customStyle="1" w:styleId="affff1">
    <w:name w:val="附录三级条标题"/>
    <w:basedOn w:val="affff0"/>
    <w:next w:val="afff0"/>
    <w:qFormat/>
    <w:rsid w:val="003835B9"/>
    <w:pPr>
      <w:outlineLvl w:val="4"/>
    </w:pPr>
  </w:style>
  <w:style w:type="paragraph" w:customStyle="1" w:styleId="affff2">
    <w:name w:val="附录四级条标题"/>
    <w:basedOn w:val="affff1"/>
    <w:next w:val="afff0"/>
    <w:qFormat/>
    <w:rsid w:val="003835B9"/>
    <w:pPr>
      <w:outlineLvl w:val="5"/>
    </w:pPr>
  </w:style>
  <w:style w:type="paragraph" w:customStyle="1" w:styleId="affff3">
    <w:name w:val="附录图标题"/>
    <w:next w:val="afff0"/>
    <w:qFormat/>
    <w:rsid w:val="003835B9"/>
    <w:pPr>
      <w:spacing w:beforeLines="50" w:afterLines="50"/>
      <w:jc w:val="center"/>
    </w:pPr>
    <w:rPr>
      <w:rFonts w:ascii="黑体" w:eastAsia="黑体"/>
      <w:sz w:val="21"/>
    </w:rPr>
  </w:style>
  <w:style w:type="paragraph" w:customStyle="1" w:styleId="affff4">
    <w:name w:val="附录五级条标题"/>
    <w:basedOn w:val="affff2"/>
    <w:next w:val="afff0"/>
    <w:qFormat/>
    <w:rsid w:val="003835B9"/>
    <w:pPr>
      <w:outlineLvl w:val="6"/>
    </w:pPr>
  </w:style>
  <w:style w:type="character" w:customStyle="1" w:styleId="affff5">
    <w:name w:val="个人答复风格"/>
    <w:basedOn w:val="af0"/>
    <w:qFormat/>
    <w:rsid w:val="003835B9"/>
    <w:rPr>
      <w:rFonts w:ascii="Arial" w:eastAsia="宋体" w:hAnsi="Arial" w:cs="Arial"/>
      <w:color w:val="auto"/>
      <w:sz w:val="20"/>
    </w:rPr>
  </w:style>
  <w:style w:type="character" w:customStyle="1" w:styleId="affff6">
    <w:name w:val="个人撰写风格"/>
    <w:basedOn w:val="af0"/>
    <w:qFormat/>
    <w:rsid w:val="003835B9"/>
    <w:rPr>
      <w:rFonts w:ascii="Arial" w:eastAsia="宋体" w:hAnsi="Arial" w:cs="Arial"/>
      <w:color w:val="auto"/>
      <w:sz w:val="20"/>
    </w:rPr>
  </w:style>
  <w:style w:type="paragraph" w:customStyle="1" w:styleId="ae">
    <w:name w:val="列项——"/>
    <w:qFormat/>
    <w:rsid w:val="003835B9"/>
    <w:pPr>
      <w:widowControl w:val="0"/>
      <w:numPr>
        <w:numId w:val="3"/>
      </w:numPr>
      <w:jc w:val="both"/>
    </w:pPr>
    <w:rPr>
      <w:rFonts w:ascii="宋体"/>
      <w:sz w:val="21"/>
    </w:rPr>
  </w:style>
  <w:style w:type="paragraph" w:customStyle="1" w:styleId="a6">
    <w:name w:val="列项·"/>
    <w:qFormat/>
    <w:rsid w:val="003835B9"/>
    <w:pPr>
      <w:numPr>
        <w:numId w:val="4"/>
      </w:numPr>
      <w:tabs>
        <w:tab w:val="left" w:pos="840"/>
      </w:tabs>
      <w:spacing w:beforeLines="50" w:afterLines="50"/>
      <w:ind w:leftChars="200" w:left="400" w:hangingChars="200" w:hanging="200"/>
      <w:jc w:val="both"/>
    </w:pPr>
    <w:rPr>
      <w:rFonts w:ascii="宋体"/>
      <w:sz w:val="21"/>
    </w:rPr>
  </w:style>
  <w:style w:type="paragraph" w:customStyle="1" w:styleId="affff7">
    <w:name w:val="目次、标准名称标题"/>
    <w:basedOn w:val="aa"/>
    <w:next w:val="afff0"/>
    <w:qFormat/>
    <w:rsid w:val="003835B9"/>
    <w:pPr>
      <w:numPr>
        <w:numId w:val="0"/>
      </w:numPr>
      <w:spacing w:line="460" w:lineRule="exact"/>
    </w:pPr>
  </w:style>
  <w:style w:type="paragraph" w:customStyle="1" w:styleId="affff8">
    <w:name w:val="目次、索引正文"/>
    <w:qFormat/>
    <w:rsid w:val="003835B9"/>
    <w:pPr>
      <w:spacing w:line="320" w:lineRule="exact"/>
      <w:jc w:val="both"/>
    </w:pPr>
    <w:rPr>
      <w:rFonts w:ascii="宋体"/>
      <w:sz w:val="21"/>
    </w:rPr>
  </w:style>
  <w:style w:type="paragraph" w:customStyle="1" w:styleId="affff9">
    <w:name w:val="其他标准称谓"/>
    <w:qFormat/>
    <w:rsid w:val="003835B9"/>
    <w:pPr>
      <w:spacing w:line="0" w:lineRule="atLeast"/>
      <w:jc w:val="distribute"/>
    </w:pPr>
    <w:rPr>
      <w:rFonts w:ascii="黑体" w:eastAsia="黑体" w:hAnsi="宋体"/>
      <w:sz w:val="52"/>
    </w:rPr>
  </w:style>
  <w:style w:type="paragraph" w:customStyle="1" w:styleId="affffa">
    <w:name w:val="其他发布部门"/>
    <w:basedOn w:val="afff3"/>
    <w:qFormat/>
    <w:rsid w:val="003835B9"/>
    <w:pPr>
      <w:framePr w:wrap="around"/>
      <w:spacing w:line="0" w:lineRule="atLeast"/>
    </w:pPr>
    <w:rPr>
      <w:rFonts w:ascii="黑体" w:eastAsia="黑体"/>
      <w:b w:val="0"/>
    </w:rPr>
  </w:style>
  <w:style w:type="paragraph" w:customStyle="1" w:styleId="affffb">
    <w:name w:val="三级条标题"/>
    <w:basedOn w:val="afff1"/>
    <w:next w:val="afff0"/>
    <w:qFormat/>
    <w:rsid w:val="003835B9"/>
    <w:pPr>
      <w:ind w:left="1080" w:hangingChars="343" w:hanging="1080"/>
      <w:outlineLvl w:val="4"/>
    </w:pPr>
  </w:style>
  <w:style w:type="paragraph" w:customStyle="1" w:styleId="a1">
    <w:name w:val="三级无标题条"/>
    <w:basedOn w:val="af"/>
    <w:qFormat/>
    <w:rsid w:val="003835B9"/>
    <w:pPr>
      <w:numPr>
        <w:ilvl w:val="4"/>
        <w:numId w:val="2"/>
      </w:numPr>
    </w:pPr>
  </w:style>
  <w:style w:type="paragraph" w:customStyle="1" w:styleId="affffc">
    <w:name w:val="实施日期"/>
    <w:basedOn w:val="afff4"/>
    <w:qFormat/>
    <w:rsid w:val="003835B9"/>
    <w:pPr>
      <w:framePr w:hSpace="0" w:wrap="around" w:xAlign="right"/>
      <w:jc w:val="right"/>
    </w:pPr>
  </w:style>
  <w:style w:type="paragraph" w:customStyle="1" w:styleId="a4">
    <w:name w:val="示例"/>
    <w:next w:val="afff0"/>
    <w:qFormat/>
    <w:rsid w:val="003835B9"/>
    <w:pPr>
      <w:numPr>
        <w:numId w:val="5"/>
      </w:numPr>
      <w:tabs>
        <w:tab w:val="clear" w:pos="1120"/>
        <w:tab w:val="left" w:pos="816"/>
      </w:tabs>
      <w:ind w:firstLineChars="233" w:firstLine="419"/>
      <w:jc w:val="both"/>
    </w:pPr>
    <w:rPr>
      <w:rFonts w:ascii="宋体"/>
      <w:sz w:val="18"/>
    </w:rPr>
  </w:style>
  <w:style w:type="paragraph" w:customStyle="1" w:styleId="affffd">
    <w:name w:val="数字编号列项（二级）"/>
    <w:qFormat/>
    <w:rsid w:val="003835B9"/>
    <w:pPr>
      <w:ind w:leftChars="400" w:left="1260" w:hangingChars="200" w:hanging="420"/>
      <w:jc w:val="both"/>
    </w:pPr>
    <w:rPr>
      <w:rFonts w:ascii="宋体"/>
      <w:sz w:val="21"/>
    </w:rPr>
  </w:style>
  <w:style w:type="paragraph" w:customStyle="1" w:styleId="affffe">
    <w:name w:val="四级条标题"/>
    <w:basedOn w:val="affffb"/>
    <w:next w:val="afff0"/>
    <w:qFormat/>
    <w:rsid w:val="003835B9"/>
    <w:pPr>
      <w:numPr>
        <w:ilvl w:val="5"/>
      </w:numPr>
      <w:ind w:left="1080" w:hangingChars="343" w:hanging="1080"/>
      <w:outlineLvl w:val="5"/>
    </w:pPr>
  </w:style>
  <w:style w:type="paragraph" w:customStyle="1" w:styleId="a2">
    <w:name w:val="四级无标题条"/>
    <w:basedOn w:val="af"/>
    <w:qFormat/>
    <w:rsid w:val="003835B9"/>
    <w:pPr>
      <w:numPr>
        <w:ilvl w:val="5"/>
        <w:numId w:val="2"/>
      </w:numPr>
    </w:pPr>
  </w:style>
  <w:style w:type="paragraph" w:customStyle="1" w:styleId="afffff">
    <w:name w:val="条文脚注"/>
    <w:basedOn w:val="aff"/>
    <w:qFormat/>
    <w:rsid w:val="003835B9"/>
    <w:pPr>
      <w:ind w:leftChars="200" w:left="780" w:hangingChars="200" w:hanging="360"/>
      <w:jc w:val="both"/>
    </w:pPr>
    <w:rPr>
      <w:rFonts w:ascii="宋体"/>
    </w:rPr>
  </w:style>
  <w:style w:type="paragraph" w:customStyle="1" w:styleId="afffff0">
    <w:name w:val="图表脚注"/>
    <w:next w:val="afff0"/>
    <w:qFormat/>
    <w:rsid w:val="003835B9"/>
    <w:pPr>
      <w:ind w:leftChars="200" w:left="300" w:hangingChars="100" w:hanging="100"/>
      <w:jc w:val="both"/>
    </w:pPr>
    <w:rPr>
      <w:rFonts w:ascii="宋体"/>
      <w:sz w:val="18"/>
    </w:rPr>
  </w:style>
  <w:style w:type="paragraph" w:customStyle="1" w:styleId="afffff1">
    <w:name w:val="文献分类号"/>
    <w:qFormat/>
    <w:rsid w:val="003835B9"/>
    <w:pPr>
      <w:framePr w:hSpace="180" w:vSpace="180" w:wrap="around" w:hAnchor="margin" w:y="1" w:anchorLock="1"/>
      <w:widowControl w:val="0"/>
      <w:textAlignment w:val="center"/>
    </w:pPr>
    <w:rPr>
      <w:rFonts w:eastAsia="黑体"/>
      <w:sz w:val="21"/>
    </w:rPr>
  </w:style>
  <w:style w:type="paragraph" w:customStyle="1" w:styleId="afffff2">
    <w:name w:val="无标题条"/>
    <w:next w:val="afff0"/>
    <w:qFormat/>
    <w:rsid w:val="003835B9"/>
    <w:pPr>
      <w:jc w:val="both"/>
    </w:pPr>
    <w:rPr>
      <w:sz w:val="21"/>
    </w:rPr>
  </w:style>
  <w:style w:type="paragraph" w:customStyle="1" w:styleId="afffff3">
    <w:name w:val="五级条标题"/>
    <w:basedOn w:val="affffe"/>
    <w:next w:val="afff0"/>
    <w:qFormat/>
    <w:rsid w:val="003835B9"/>
    <w:pPr>
      <w:numPr>
        <w:ilvl w:val="6"/>
      </w:numPr>
      <w:ind w:left="1080" w:hangingChars="343" w:hanging="1080"/>
      <w:outlineLvl w:val="6"/>
    </w:pPr>
  </w:style>
  <w:style w:type="paragraph" w:customStyle="1" w:styleId="a3">
    <w:name w:val="五级无标题条"/>
    <w:basedOn w:val="af"/>
    <w:qFormat/>
    <w:rsid w:val="003835B9"/>
    <w:pPr>
      <w:numPr>
        <w:ilvl w:val="6"/>
        <w:numId w:val="2"/>
      </w:numPr>
    </w:pPr>
  </w:style>
  <w:style w:type="paragraph" w:customStyle="1" w:styleId="a">
    <w:name w:val="一级无标题条"/>
    <w:basedOn w:val="af"/>
    <w:qFormat/>
    <w:rsid w:val="003835B9"/>
    <w:pPr>
      <w:numPr>
        <w:ilvl w:val="2"/>
        <w:numId w:val="2"/>
      </w:numPr>
    </w:pPr>
  </w:style>
  <w:style w:type="paragraph" w:customStyle="1" w:styleId="a9">
    <w:name w:val="正文表标题"/>
    <w:next w:val="afff0"/>
    <w:qFormat/>
    <w:rsid w:val="003835B9"/>
    <w:pPr>
      <w:numPr>
        <w:numId w:val="6"/>
      </w:numPr>
      <w:spacing w:beforeLines="50" w:afterLines="50"/>
      <w:jc w:val="center"/>
    </w:pPr>
    <w:rPr>
      <w:rFonts w:ascii="黑体" w:eastAsia="黑体"/>
      <w:sz w:val="21"/>
    </w:rPr>
  </w:style>
  <w:style w:type="paragraph" w:customStyle="1" w:styleId="a8">
    <w:name w:val="正文图标题"/>
    <w:next w:val="afff0"/>
    <w:qFormat/>
    <w:rsid w:val="003835B9"/>
    <w:pPr>
      <w:numPr>
        <w:numId w:val="7"/>
      </w:numPr>
      <w:spacing w:beforeLines="50" w:afterLines="50"/>
      <w:jc w:val="center"/>
    </w:pPr>
    <w:rPr>
      <w:rFonts w:ascii="黑体" w:eastAsia="黑体"/>
      <w:sz w:val="21"/>
    </w:rPr>
  </w:style>
  <w:style w:type="paragraph" w:customStyle="1" w:styleId="ad">
    <w:name w:val="注："/>
    <w:next w:val="afff0"/>
    <w:qFormat/>
    <w:rsid w:val="003835B9"/>
    <w:pPr>
      <w:widowControl w:val="0"/>
      <w:numPr>
        <w:numId w:val="8"/>
      </w:numPr>
      <w:tabs>
        <w:tab w:val="clear" w:pos="1140"/>
      </w:tabs>
      <w:autoSpaceDE w:val="0"/>
      <w:autoSpaceDN w:val="0"/>
      <w:spacing w:beforeLines="50" w:afterLines="50"/>
      <w:jc w:val="both"/>
    </w:pPr>
    <w:rPr>
      <w:rFonts w:ascii="宋体"/>
      <w:sz w:val="18"/>
    </w:rPr>
  </w:style>
  <w:style w:type="paragraph" w:customStyle="1" w:styleId="a7">
    <w:name w:val="注×："/>
    <w:qFormat/>
    <w:rsid w:val="003835B9"/>
    <w:pPr>
      <w:widowControl w:val="0"/>
      <w:numPr>
        <w:numId w:val="9"/>
      </w:numPr>
      <w:tabs>
        <w:tab w:val="clear" w:pos="900"/>
        <w:tab w:val="left" w:pos="630"/>
      </w:tabs>
      <w:autoSpaceDE w:val="0"/>
      <w:autoSpaceDN w:val="0"/>
      <w:jc w:val="both"/>
    </w:pPr>
    <w:rPr>
      <w:rFonts w:ascii="宋体"/>
      <w:sz w:val="18"/>
    </w:rPr>
  </w:style>
  <w:style w:type="paragraph" w:customStyle="1" w:styleId="afffff4">
    <w:name w:val="字母编号列项（一级）"/>
    <w:qFormat/>
    <w:rsid w:val="003835B9"/>
    <w:pPr>
      <w:spacing w:beforeLines="50" w:afterLines="50"/>
      <w:ind w:leftChars="200" w:left="400" w:hangingChars="200" w:hanging="200"/>
      <w:jc w:val="both"/>
    </w:pPr>
    <w:rPr>
      <w:rFonts w:ascii="宋体"/>
      <w:sz w:val="21"/>
    </w:rPr>
  </w:style>
  <w:style w:type="paragraph" w:customStyle="1" w:styleId="Annex">
    <w:name w:val="Annex_#"/>
    <w:basedOn w:val="af"/>
    <w:next w:val="af"/>
    <w:qFormat/>
    <w:rsid w:val="003835B9"/>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enumlev1">
    <w:name w:val="enumlev1"/>
    <w:basedOn w:val="af"/>
    <w:qFormat/>
    <w:rsid w:val="003835B9"/>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TableText">
    <w:name w:val="Table_Text"/>
    <w:basedOn w:val="af"/>
    <w:qFormat/>
    <w:rsid w:val="003835B9"/>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TableTitle">
    <w:name w:val="Table_Title"/>
    <w:basedOn w:val="af"/>
    <w:next w:val="TableText"/>
    <w:qFormat/>
    <w:rsid w:val="003835B9"/>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TableHead">
    <w:name w:val="Table_Head"/>
    <w:basedOn w:val="TableText"/>
    <w:qFormat/>
    <w:rsid w:val="003835B9"/>
    <w:pPr>
      <w:spacing w:before="80" w:after="80"/>
      <w:jc w:val="center"/>
    </w:pPr>
    <w:rPr>
      <w:b/>
    </w:rPr>
  </w:style>
  <w:style w:type="paragraph" w:customStyle="1" w:styleId="Figure">
    <w:name w:val="Figure_#"/>
    <w:basedOn w:val="af"/>
    <w:next w:val="FigureTitle"/>
    <w:qFormat/>
    <w:rsid w:val="003835B9"/>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FigureTitle">
    <w:name w:val="Figure_Title"/>
    <w:basedOn w:val="TableTitle"/>
    <w:next w:val="af"/>
    <w:qFormat/>
    <w:rsid w:val="003835B9"/>
    <w:pPr>
      <w:keepNext w:val="0"/>
      <w:spacing w:before="120" w:after="480"/>
    </w:pPr>
  </w:style>
  <w:style w:type="paragraph" w:customStyle="1" w:styleId="Note">
    <w:name w:val="Note"/>
    <w:basedOn w:val="af"/>
    <w:qFormat/>
    <w:rsid w:val="003835B9"/>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Appendix">
    <w:name w:val="Appendix_#"/>
    <w:basedOn w:val="Annex"/>
    <w:next w:val="AppendixRef"/>
    <w:qFormat/>
    <w:rsid w:val="003835B9"/>
  </w:style>
  <w:style w:type="paragraph" w:customStyle="1" w:styleId="AppendixRef">
    <w:name w:val="Appendix_Ref"/>
    <w:basedOn w:val="AnnexRef"/>
    <w:next w:val="AppendixTitle"/>
    <w:qFormat/>
    <w:rsid w:val="003835B9"/>
  </w:style>
  <w:style w:type="paragraph" w:customStyle="1" w:styleId="AnnexRef">
    <w:name w:val="Annex_Ref"/>
    <w:basedOn w:val="af"/>
    <w:next w:val="AnnexTitle"/>
    <w:qFormat/>
    <w:rsid w:val="003835B9"/>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AnnexTitle">
    <w:name w:val="Annex_Title"/>
    <w:basedOn w:val="af"/>
    <w:next w:val="Normalaftertitle"/>
    <w:qFormat/>
    <w:rsid w:val="003835B9"/>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Normalaftertitle">
    <w:name w:val="Normal after title"/>
    <w:basedOn w:val="af"/>
    <w:next w:val="af"/>
    <w:qFormat/>
    <w:rsid w:val="003835B9"/>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AppendixTitle">
    <w:name w:val="Appendix_Title"/>
    <w:basedOn w:val="AnnexTitle"/>
    <w:next w:val="Normalaftertitle"/>
    <w:qFormat/>
    <w:rsid w:val="003835B9"/>
  </w:style>
  <w:style w:type="paragraph" w:customStyle="1" w:styleId="Equation">
    <w:name w:val="Equation"/>
    <w:basedOn w:val="af"/>
    <w:qFormat/>
    <w:rsid w:val="003835B9"/>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headingb">
    <w:name w:val="heading_b"/>
    <w:basedOn w:val="3"/>
    <w:next w:val="af"/>
    <w:qFormat/>
    <w:rsid w:val="003835B9"/>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character" w:customStyle="1" w:styleId="13">
    <w:name w:val="已访问的超链接1"/>
    <w:basedOn w:val="af0"/>
    <w:qFormat/>
    <w:rsid w:val="003835B9"/>
    <w:rPr>
      <w:color w:val="800080"/>
      <w:u w:val="single"/>
    </w:rPr>
  </w:style>
  <w:style w:type="paragraph" w:customStyle="1" w:styleId="a5">
    <w:name w:val="列项"/>
    <w:basedOn w:val="af"/>
    <w:qFormat/>
    <w:rsid w:val="003835B9"/>
    <w:pPr>
      <w:numPr>
        <w:numId w:val="10"/>
      </w:numPr>
      <w:adjustRightInd w:val="0"/>
    </w:pPr>
    <w:rPr>
      <w:szCs w:val="20"/>
    </w:rPr>
  </w:style>
  <w:style w:type="paragraph" w:customStyle="1" w:styleId="afffff5">
    <w:name w:val="列项细分"/>
    <w:basedOn w:val="af"/>
    <w:qFormat/>
    <w:rsid w:val="003835B9"/>
    <w:pPr>
      <w:tabs>
        <w:tab w:val="decimal" w:pos="1161"/>
        <w:tab w:val="left" w:pos="1196"/>
      </w:tabs>
      <w:ind w:left="1140" w:hanging="301"/>
    </w:pPr>
    <w:rPr>
      <w:rFonts w:ascii="宋体"/>
      <w:szCs w:val="20"/>
    </w:rPr>
  </w:style>
  <w:style w:type="paragraph" w:customStyle="1" w:styleId="afffff6">
    <w:name w:val="插图题注"/>
    <w:basedOn w:val="af"/>
    <w:qFormat/>
    <w:rsid w:val="003835B9"/>
    <w:pPr>
      <w:tabs>
        <w:tab w:val="left" w:pos="720"/>
      </w:tabs>
      <w:autoSpaceDE w:val="0"/>
      <w:autoSpaceDN w:val="0"/>
      <w:adjustRightInd w:val="0"/>
      <w:spacing w:before="80" w:after="80"/>
      <w:ind w:left="425" w:hanging="425"/>
      <w:jc w:val="center"/>
    </w:pPr>
    <w:rPr>
      <w:kern w:val="0"/>
      <w:sz w:val="24"/>
      <w:szCs w:val="20"/>
    </w:rPr>
  </w:style>
  <w:style w:type="paragraph" w:customStyle="1" w:styleId="afffff7">
    <w:name w:val="正文编号"/>
    <w:basedOn w:val="afffff8"/>
    <w:qFormat/>
    <w:rsid w:val="003835B9"/>
    <w:pPr>
      <w:tabs>
        <w:tab w:val="left" w:pos="1260"/>
      </w:tabs>
      <w:spacing w:after="60"/>
      <w:ind w:left="1259" w:hanging="357"/>
    </w:pPr>
    <w:rPr>
      <w:rFonts w:ascii="宋体"/>
    </w:rPr>
  </w:style>
  <w:style w:type="paragraph" w:customStyle="1" w:styleId="afffff8">
    <w:name w:val="首行缩进"/>
    <w:basedOn w:val="af"/>
    <w:qFormat/>
    <w:rsid w:val="003835B9"/>
    <w:pPr>
      <w:autoSpaceDE w:val="0"/>
      <w:autoSpaceDN w:val="0"/>
      <w:adjustRightInd w:val="0"/>
      <w:spacing w:after="240" w:line="360" w:lineRule="auto"/>
      <w:ind w:left="544" w:firstLine="567"/>
    </w:pPr>
    <w:rPr>
      <w:kern w:val="0"/>
      <w:sz w:val="24"/>
      <w:szCs w:val="20"/>
    </w:rPr>
  </w:style>
  <w:style w:type="paragraph" w:customStyle="1" w:styleId="afffff9">
    <w:name w:val="表号"/>
    <w:basedOn w:val="af"/>
    <w:qFormat/>
    <w:rsid w:val="003835B9"/>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ASN1">
    <w:name w:val="ASN1"/>
    <w:basedOn w:val="af"/>
    <w:qFormat/>
    <w:rsid w:val="003835B9"/>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PL">
    <w:name w:val="PL"/>
    <w:qFormat/>
    <w:rsid w:val="003835B9"/>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ASN10">
    <w:name w:val="ASN.1"/>
    <w:basedOn w:val="af"/>
    <w:qFormat/>
    <w:rsid w:val="003835B9"/>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afffffa">
    <w:name w:val="缺省文本"/>
    <w:basedOn w:val="af"/>
    <w:qFormat/>
    <w:rsid w:val="003835B9"/>
    <w:pPr>
      <w:autoSpaceDE w:val="0"/>
      <w:autoSpaceDN w:val="0"/>
      <w:adjustRightInd w:val="0"/>
      <w:jc w:val="left"/>
    </w:pPr>
    <w:rPr>
      <w:kern w:val="0"/>
      <w:szCs w:val="20"/>
    </w:rPr>
  </w:style>
  <w:style w:type="paragraph" w:customStyle="1" w:styleId="tableleft">
    <w:name w:val="table left"/>
    <w:basedOn w:val="af"/>
    <w:qFormat/>
    <w:rsid w:val="003835B9"/>
    <w:pPr>
      <w:keepNext/>
      <w:widowControl/>
      <w:spacing w:before="40" w:after="40"/>
      <w:ind w:left="40" w:right="40"/>
      <w:jc w:val="left"/>
    </w:pPr>
    <w:rPr>
      <w:rFonts w:ascii="Helvetica" w:hAnsi="Helvetica"/>
      <w:kern w:val="0"/>
      <w:sz w:val="18"/>
      <w:szCs w:val="20"/>
    </w:rPr>
  </w:style>
  <w:style w:type="paragraph" w:customStyle="1" w:styleId="ASN1Comment">
    <w:name w:val="ASN1_Comment"/>
    <w:basedOn w:val="af"/>
    <w:qFormat/>
    <w:rsid w:val="003835B9"/>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eastAsia="Times New Roman"/>
      <w:i/>
      <w:kern w:val="0"/>
      <w:sz w:val="20"/>
      <w:szCs w:val="20"/>
      <w:lang w:val="en-GB" w:eastAsia="en-US"/>
    </w:rPr>
  </w:style>
  <w:style w:type="paragraph" w:customStyle="1" w:styleId="tableheadercenter">
    <w:name w:val="table header center"/>
    <w:basedOn w:val="tableleft"/>
    <w:qFormat/>
    <w:rsid w:val="003835B9"/>
    <w:pPr>
      <w:spacing w:before="60" w:after="60"/>
      <w:ind w:left="0" w:right="0"/>
      <w:jc w:val="center"/>
    </w:pPr>
    <w:rPr>
      <w:b/>
    </w:rPr>
  </w:style>
  <w:style w:type="paragraph" w:customStyle="1" w:styleId="tablecenter">
    <w:name w:val="table center"/>
    <w:basedOn w:val="tableleft"/>
    <w:qFormat/>
    <w:rsid w:val="003835B9"/>
    <w:pPr>
      <w:ind w:left="0" w:right="0"/>
      <w:jc w:val="center"/>
    </w:pPr>
  </w:style>
  <w:style w:type="paragraph" w:customStyle="1" w:styleId="afffffb">
    <w:name w:val="首页脚注"/>
    <w:basedOn w:val="afd"/>
    <w:qFormat/>
    <w:rsid w:val="003835B9"/>
    <w:pPr>
      <w:tabs>
        <w:tab w:val="clear" w:pos="4153"/>
        <w:tab w:val="clear" w:pos="8306"/>
        <w:tab w:val="left" w:pos="57"/>
      </w:tabs>
      <w:snapToGrid/>
      <w:spacing w:line="318" w:lineRule="atLeast"/>
      <w:ind w:rightChars="0" w:right="0" w:firstLine="510"/>
      <w:jc w:val="center"/>
    </w:pPr>
    <w:rPr>
      <w:rFonts w:ascii="黑体" w:eastAsia="黑体"/>
      <w:spacing w:val="-35"/>
      <w:kern w:val="0"/>
      <w:sz w:val="21"/>
      <w:szCs w:val="20"/>
    </w:rPr>
  </w:style>
  <w:style w:type="paragraph" w:customStyle="1" w:styleId="afffffc">
    <w:name w:val="首页篇眉"/>
    <w:basedOn w:val="afe"/>
    <w:qFormat/>
    <w:rsid w:val="003835B9"/>
    <w:pPr>
      <w:tabs>
        <w:tab w:val="clear" w:pos="4153"/>
        <w:tab w:val="clear" w:pos="8306"/>
        <w:tab w:val="left" w:pos="57"/>
      </w:tabs>
      <w:snapToGrid/>
      <w:spacing w:line="318" w:lineRule="atLeast"/>
    </w:pPr>
    <w:rPr>
      <w:rFonts w:ascii="宋体"/>
      <w:kern w:val="0"/>
      <w:sz w:val="21"/>
      <w:szCs w:val="20"/>
    </w:rPr>
  </w:style>
  <w:style w:type="paragraph" w:customStyle="1" w:styleId="Normalshort">
    <w:name w:val="Normal short"/>
    <w:basedOn w:val="af"/>
    <w:next w:val="figurenarrow"/>
    <w:qFormat/>
    <w:rsid w:val="003835B9"/>
    <w:pPr>
      <w:keepNext/>
      <w:widowControl/>
      <w:spacing w:after="160"/>
      <w:ind w:left="1440"/>
    </w:pPr>
    <w:rPr>
      <w:rFonts w:ascii="Times" w:hAnsi="Times"/>
      <w:kern w:val="0"/>
      <w:sz w:val="20"/>
      <w:szCs w:val="20"/>
    </w:rPr>
  </w:style>
  <w:style w:type="paragraph" w:customStyle="1" w:styleId="figurenarrow">
    <w:name w:val="figure narrow"/>
    <w:basedOn w:val="Normalshort"/>
    <w:qFormat/>
    <w:rsid w:val="003835B9"/>
    <w:pPr>
      <w:pBdr>
        <w:top w:val="single" w:sz="6" w:space="3" w:color="auto"/>
        <w:left w:val="single" w:sz="6" w:space="3" w:color="auto"/>
        <w:bottom w:val="single" w:sz="6" w:space="3" w:color="auto"/>
        <w:right w:val="single" w:sz="6" w:space="3" w:color="auto"/>
      </w:pBdr>
      <w:ind w:left="2060" w:right="180" w:hanging="260"/>
    </w:pPr>
  </w:style>
  <w:style w:type="paragraph" w:customStyle="1" w:styleId="figure0">
    <w:name w:val="figure"/>
    <w:basedOn w:val="af"/>
    <w:qFormat/>
    <w:rsid w:val="003835B9"/>
    <w:pPr>
      <w:keepNext/>
      <w:widowControl/>
      <w:pBdr>
        <w:top w:val="single" w:sz="6" w:space="3" w:color="auto"/>
        <w:left w:val="single" w:sz="6" w:space="3" w:color="auto"/>
        <w:bottom w:val="single" w:sz="6" w:space="3" w:color="auto"/>
        <w:right w:val="single" w:sz="6" w:space="3" w:color="auto"/>
      </w:pBdr>
      <w:ind w:left="187" w:right="101"/>
      <w:jc w:val="center"/>
    </w:pPr>
    <w:rPr>
      <w:rFonts w:ascii="Times" w:hAnsi="Times"/>
      <w:kern w:val="0"/>
      <w:sz w:val="20"/>
      <w:szCs w:val="20"/>
    </w:rPr>
  </w:style>
  <w:style w:type="paragraph" w:customStyle="1" w:styleId="Scenariostep">
    <w:name w:val="Scenario step"/>
    <w:basedOn w:val="af"/>
    <w:qFormat/>
    <w:rsid w:val="003835B9"/>
    <w:pPr>
      <w:widowControl/>
      <w:spacing w:before="80" w:after="80"/>
      <w:ind w:left="1880" w:hanging="440"/>
    </w:pPr>
    <w:rPr>
      <w:rFonts w:ascii="Times" w:hAnsi="Times"/>
      <w:kern w:val="0"/>
      <w:sz w:val="20"/>
      <w:szCs w:val="20"/>
    </w:rPr>
  </w:style>
  <w:style w:type="paragraph" w:customStyle="1" w:styleId="Tableheader">
    <w:name w:val="Table header"/>
    <w:basedOn w:val="list1"/>
    <w:qFormat/>
    <w:rsid w:val="003835B9"/>
    <w:pPr>
      <w:spacing w:before="60" w:after="60"/>
      <w:ind w:left="0" w:firstLine="0"/>
      <w:jc w:val="left"/>
    </w:pPr>
    <w:rPr>
      <w:rFonts w:ascii="Helvetica" w:hAnsi="Helvetica"/>
      <w:sz w:val="18"/>
    </w:rPr>
  </w:style>
  <w:style w:type="paragraph" w:customStyle="1" w:styleId="list1">
    <w:name w:val="list 1"/>
    <w:basedOn w:val="af"/>
    <w:qFormat/>
    <w:rsid w:val="003835B9"/>
    <w:pPr>
      <w:keepNext/>
      <w:widowControl/>
      <w:spacing w:after="160"/>
      <w:ind w:left="2160" w:hanging="360"/>
    </w:pPr>
    <w:rPr>
      <w:rFonts w:ascii="Times" w:hAnsi="Times"/>
      <w:kern w:val="0"/>
      <w:sz w:val="20"/>
      <w:szCs w:val="20"/>
    </w:rPr>
  </w:style>
  <w:style w:type="paragraph" w:customStyle="1" w:styleId="Tableentry">
    <w:name w:val="Table entry"/>
    <w:basedOn w:val="list1"/>
    <w:qFormat/>
    <w:rsid w:val="003835B9"/>
    <w:pPr>
      <w:tabs>
        <w:tab w:val="left" w:pos="180"/>
      </w:tabs>
      <w:spacing w:before="60" w:after="60"/>
      <w:ind w:left="260" w:hanging="260"/>
      <w:jc w:val="left"/>
    </w:pPr>
    <w:rPr>
      <w:sz w:val="18"/>
    </w:rPr>
  </w:style>
  <w:style w:type="paragraph" w:customStyle="1" w:styleId="UnnamedStyle">
    <w:name w:val="Unnamed Style"/>
    <w:basedOn w:val="af"/>
    <w:next w:val="af"/>
    <w:qFormat/>
    <w:rsid w:val="003835B9"/>
    <w:pPr>
      <w:widowControl/>
      <w:ind w:left="80" w:right="100"/>
    </w:pPr>
    <w:rPr>
      <w:rFonts w:ascii="Courier" w:hAnsi="Courier"/>
      <w:vanish/>
      <w:kern w:val="0"/>
      <w:sz w:val="20"/>
      <w:szCs w:val="20"/>
    </w:rPr>
  </w:style>
  <w:style w:type="paragraph" w:customStyle="1" w:styleId="tablecentermiddle">
    <w:name w:val="table center middle"/>
    <w:basedOn w:val="tablecenter"/>
    <w:qFormat/>
    <w:rsid w:val="003835B9"/>
    <w:pPr>
      <w:keepNext w:val="0"/>
      <w:spacing w:after="0" w:line="20" w:lineRule="exact"/>
    </w:pPr>
  </w:style>
  <w:style w:type="paragraph" w:customStyle="1" w:styleId="Encodingentry">
    <w:name w:val="Encoding entry"/>
    <w:basedOn w:val="af"/>
    <w:qFormat/>
    <w:rsid w:val="003835B9"/>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headereven">
    <w:name w:val="header even"/>
    <w:basedOn w:val="afe"/>
    <w:qFormat/>
    <w:rsid w:val="003835B9"/>
    <w:pPr>
      <w:widowControl/>
      <w:pBdr>
        <w:bottom w:val="none" w:sz="0" w:space="0" w:color="auto"/>
      </w:pBdr>
      <w:tabs>
        <w:tab w:val="clear" w:pos="4153"/>
        <w:tab w:val="clear" w:pos="8306"/>
        <w:tab w:val="right" w:pos="8640"/>
      </w:tabs>
      <w:snapToGrid/>
      <w:jc w:val="left"/>
    </w:pPr>
    <w:rPr>
      <w:rFonts w:ascii="Helvetica" w:hAnsi="Helvetica"/>
      <w:kern w:val="0"/>
      <w:szCs w:val="20"/>
    </w:rPr>
  </w:style>
  <w:style w:type="paragraph" w:customStyle="1" w:styleId="footereven">
    <w:name w:val="footer even"/>
    <w:basedOn w:val="headereven"/>
    <w:qFormat/>
    <w:rsid w:val="003835B9"/>
    <w:pPr>
      <w:tabs>
        <w:tab w:val="center" w:pos="4320"/>
      </w:tabs>
    </w:pPr>
  </w:style>
  <w:style w:type="paragraph" w:customStyle="1" w:styleId="210">
    <w:name w:val="列表 21"/>
    <w:basedOn w:val="list1"/>
    <w:qFormat/>
    <w:rsid w:val="003835B9"/>
    <w:pPr>
      <w:ind w:left="2520"/>
    </w:pPr>
  </w:style>
  <w:style w:type="paragraph" w:customStyle="1" w:styleId="note0">
    <w:name w:val="note"/>
    <w:basedOn w:val="af"/>
    <w:qFormat/>
    <w:rsid w:val="003835B9"/>
    <w:pPr>
      <w:keepNext/>
      <w:widowControl/>
      <w:pBdr>
        <w:top w:val="double" w:sz="6" w:space="5" w:color="auto"/>
        <w:left w:val="double" w:sz="6" w:space="5" w:color="auto"/>
        <w:bottom w:val="double" w:sz="6" w:space="5" w:color="auto"/>
        <w:right w:val="double" w:sz="6" w:space="5" w:color="auto"/>
      </w:pBdr>
      <w:shd w:val="pct5" w:color="auto" w:fill="auto"/>
      <w:spacing w:after="200"/>
      <w:ind w:left="1620" w:right="180"/>
    </w:pPr>
    <w:rPr>
      <w:rFonts w:ascii="Times" w:hAnsi="Times"/>
      <w:kern w:val="0"/>
      <w:sz w:val="20"/>
      <w:szCs w:val="20"/>
    </w:rPr>
  </w:style>
  <w:style w:type="paragraph" w:customStyle="1" w:styleId="Encodingentrymeaning">
    <w:name w:val="Encoding entry meaning"/>
    <w:basedOn w:val="Encodingentry"/>
    <w:qFormat/>
    <w:rsid w:val="003835B9"/>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qFormat/>
    <w:rsid w:val="003835B9"/>
    <w:pPr>
      <w:spacing w:line="160" w:lineRule="exact"/>
    </w:pPr>
  </w:style>
  <w:style w:type="paragraph" w:customStyle="1" w:styleId="Encodingboxtop">
    <w:name w:val="Encoding box top"/>
    <w:basedOn w:val="Encodingtitle"/>
    <w:qFormat/>
    <w:rsid w:val="003835B9"/>
    <w:pPr>
      <w:pBdr>
        <w:top w:val="single" w:sz="2" w:space="0" w:color="auto"/>
      </w:pBdr>
      <w:spacing w:before="0" w:after="0" w:line="20" w:lineRule="exact"/>
    </w:pPr>
    <w:rPr>
      <w:sz w:val="8"/>
    </w:rPr>
  </w:style>
  <w:style w:type="paragraph" w:customStyle="1" w:styleId="Encodingtitle">
    <w:name w:val="Encoding title"/>
    <w:basedOn w:val="af"/>
    <w:qFormat/>
    <w:rsid w:val="003835B9"/>
    <w:pPr>
      <w:keepNext/>
      <w:widowControl/>
      <w:pBdr>
        <w:left w:val="single" w:sz="2" w:space="3" w:color="auto"/>
        <w:right w:val="single" w:sz="2" w:space="3" w:color="auto"/>
      </w:pBdr>
      <w:spacing w:before="160" w:after="80"/>
      <w:ind w:left="5040" w:right="72" w:hanging="3571"/>
    </w:pPr>
    <w:rPr>
      <w:rFonts w:ascii="Times" w:hAnsi="Times"/>
      <w:i/>
      <w:kern w:val="0"/>
      <w:sz w:val="20"/>
      <w:szCs w:val="20"/>
    </w:rPr>
  </w:style>
  <w:style w:type="paragraph" w:customStyle="1" w:styleId="Encodingboxbottom">
    <w:name w:val="Encoding box bottom"/>
    <w:basedOn w:val="Encodingboxtop"/>
    <w:qFormat/>
    <w:rsid w:val="003835B9"/>
    <w:pPr>
      <w:keepNext w:val="0"/>
      <w:pBdr>
        <w:top w:val="none" w:sz="0" w:space="0" w:color="auto"/>
        <w:bottom w:val="single" w:sz="2" w:space="0" w:color="auto"/>
      </w:pBdr>
      <w:spacing w:before="40" w:after="160"/>
    </w:pPr>
  </w:style>
  <w:style w:type="paragraph" w:customStyle="1" w:styleId="index">
    <w:name w:val="index"/>
    <w:basedOn w:val="af"/>
    <w:qFormat/>
    <w:rsid w:val="003835B9"/>
    <w:pPr>
      <w:keepNext/>
      <w:widowControl/>
      <w:ind w:left="360" w:right="100" w:hanging="360"/>
      <w:jc w:val="left"/>
    </w:pPr>
    <w:rPr>
      <w:rFonts w:ascii="Courier" w:hAnsi="Courier"/>
      <w:vanish/>
      <w:kern w:val="0"/>
      <w:sz w:val="20"/>
      <w:szCs w:val="20"/>
    </w:rPr>
  </w:style>
  <w:style w:type="paragraph" w:customStyle="1" w:styleId="Encodingentryelipse">
    <w:name w:val="Encoding entry elipse"/>
    <w:basedOn w:val="af"/>
    <w:qFormat/>
    <w:rsid w:val="003835B9"/>
    <w:pPr>
      <w:keepNext/>
      <w:widowControl/>
      <w:tabs>
        <w:tab w:val="center" w:pos="1742"/>
        <w:tab w:val="center" w:pos="3220"/>
      </w:tabs>
      <w:spacing w:before="20" w:after="20"/>
    </w:pPr>
    <w:rPr>
      <w:rFonts w:ascii="Times" w:hAnsi="Times"/>
      <w:kern w:val="0"/>
      <w:sz w:val="18"/>
      <w:szCs w:val="20"/>
    </w:rPr>
  </w:style>
  <w:style w:type="paragraph" w:customStyle="1" w:styleId="tableright">
    <w:name w:val="table right"/>
    <w:basedOn w:val="tableleft"/>
    <w:qFormat/>
    <w:rsid w:val="003835B9"/>
    <w:pPr>
      <w:jc w:val="right"/>
    </w:pPr>
  </w:style>
  <w:style w:type="paragraph" w:customStyle="1" w:styleId="41">
    <w:name w:val="列表 41"/>
    <w:basedOn w:val="310"/>
    <w:qFormat/>
    <w:rsid w:val="003835B9"/>
    <w:pPr>
      <w:spacing w:after="80"/>
      <w:ind w:hanging="1397"/>
    </w:pPr>
  </w:style>
  <w:style w:type="paragraph" w:customStyle="1" w:styleId="310">
    <w:name w:val="列表 31"/>
    <w:basedOn w:val="210"/>
    <w:qFormat/>
    <w:rsid w:val="003835B9"/>
    <w:pPr>
      <w:keepNext w:val="0"/>
      <w:ind w:left="2880"/>
    </w:pPr>
  </w:style>
  <w:style w:type="paragraph" w:customStyle="1" w:styleId="boxednote">
    <w:name w:val="boxed note"/>
    <w:basedOn w:val="af"/>
    <w:qFormat/>
    <w:rsid w:val="003835B9"/>
    <w:pPr>
      <w:widowControl/>
      <w:pBdr>
        <w:top w:val="double" w:sz="6" w:space="5" w:color="auto"/>
        <w:left w:val="double" w:sz="6" w:space="5" w:color="auto"/>
        <w:bottom w:val="double" w:sz="6" w:space="5" w:color="auto"/>
        <w:right w:val="double" w:sz="6" w:space="5" w:color="auto"/>
      </w:pBdr>
      <w:shd w:val="pct5" w:color="auto" w:fill="auto"/>
      <w:spacing w:before="100" w:after="100"/>
      <w:ind w:left="360" w:right="360"/>
    </w:pPr>
    <w:rPr>
      <w:rFonts w:ascii="New York" w:hAnsi="New York"/>
      <w:kern w:val="0"/>
      <w:sz w:val="20"/>
      <w:szCs w:val="20"/>
    </w:rPr>
  </w:style>
  <w:style w:type="paragraph" w:customStyle="1" w:styleId="bigfigure">
    <w:name w:val="big figure"/>
    <w:basedOn w:val="af"/>
    <w:next w:val="9"/>
    <w:qFormat/>
    <w:rsid w:val="003835B9"/>
    <w:pPr>
      <w:keepNext/>
      <w:widowControl/>
      <w:pBdr>
        <w:top w:val="single" w:sz="6" w:space="4" w:color="auto"/>
        <w:left w:val="single" w:sz="6" w:space="4" w:color="auto"/>
        <w:bottom w:val="single" w:sz="6" w:space="4" w:color="auto"/>
        <w:right w:val="single" w:sz="6" w:space="4" w:color="auto"/>
      </w:pBdr>
      <w:ind w:left="187" w:right="101"/>
      <w:jc w:val="center"/>
    </w:pPr>
    <w:rPr>
      <w:rFonts w:ascii="Times" w:hAnsi="Times"/>
      <w:kern w:val="0"/>
      <w:sz w:val="20"/>
      <w:szCs w:val="20"/>
    </w:rPr>
  </w:style>
  <w:style w:type="paragraph" w:customStyle="1" w:styleId="Encodingentrylist">
    <w:name w:val="Encoding entry list"/>
    <w:basedOn w:val="Encodingentry"/>
    <w:qFormat/>
    <w:rsid w:val="003835B9"/>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filler">
    <w:name w:val="table filler"/>
    <w:basedOn w:val="tableleft"/>
    <w:qFormat/>
    <w:rsid w:val="003835B9"/>
    <w:pPr>
      <w:spacing w:before="0" w:after="0" w:line="40" w:lineRule="exact"/>
      <w:ind w:left="0" w:right="86"/>
    </w:pPr>
    <w:rPr>
      <w:sz w:val="8"/>
    </w:rPr>
  </w:style>
  <w:style w:type="paragraph" w:customStyle="1" w:styleId="tablecontinued">
    <w:name w:val="table continued"/>
    <w:basedOn w:val="9"/>
    <w:qFormat/>
    <w:rsid w:val="003835B9"/>
    <w:pPr>
      <w:keepNext w:val="0"/>
      <w:keepLines w:val="0"/>
      <w:widowControl/>
      <w:spacing w:before="40" w:after="0" w:line="240" w:lineRule="auto"/>
      <w:ind w:left="1160" w:hanging="1160"/>
      <w:jc w:val="right"/>
    </w:pPr>
    <w:rPr>
      <w:rFonts w:ascii="Helvetica" w:eastAsia="宋体" w:hAnsi="Helvetica"/>
      <w:b/>
      <w:kern w:val="0"/>
      <w:sz w:val="20"/>
      <w:szCs w:val="20"/>
    </w:rPr>
  </w:style>
  <w:style w:type="paragraph" w:customStyle="1" w:styleId="tableheaderright">
    <w:name w:val="table header right"/>
    <w:basedOn w:val="tableheadercenter"/>
    <w:qFormat/>
    <w:rsid w:val="003835B9"/>
    <w:pPr>
      <w:spacing w:before="100" w:after="100"/>
      <w:ind w:left="-80" w:right="-80"/>
      <w:jc w:val="right"/>
    </w:pPr>
    <w:rPr>
      <w:b w:val="0"/>
      <w:vanish/>
      <w:sz w:val="16"/>
    </w:rPr>
  </w:style>
  <w:style w:type="paragraph" w:customStyle="1" w:styleId="heading">
    <w:name w:val="heading"/>
    <w:basedOn w:val="1"/>
    <w:next w:val="af"/>
    <w:qFormat/>
    <w:rsid w:val="003835B9"/>
    <w:pPr>
      <w:keepLines w:val="0"/>
      <w:pageBreakBefore/>
      <w:widowControl/>
      <w:pBdr>
        <w:bottom w:val="single" w:sz="2" w:space="2" w:color="auto"/>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tableheaderleft">
    <w:name w:val="table header left"/>
    <w:basedOn w:val="tableleft"/>
    <w:qFormat/>
    <w:rsid w:val="003835B9"/>
    <w:pPr>
      <w:spacing w:before="20" w:after="20"/>
      <w:ind w:left="80" w:right="86"/>
    </w:pPr>
    <w:rPr>
      <w:b/>
    </w:rPr>
  </w:style>
  <w:style w:type="paragraph" w:customStyle="1" w:styleId="list1long">
    <w:name w:val="list 1 long"/>
    <w:basedOn w:val="list1"/>
    <w:qFormat/>
    <w:rsid w:val="003835B9"/>
    <w:pPr>
      <w:keepNext w:val="0"/>
      <w:spacing w:after="320"/>
    </w:pPr>
  </w:style>
  <w:style w:type="paragraph" w:customStyle="1" w:styleId="code">
    <w:name w:val="code"/>
    <w:basedOn w:val="af"/>
    <w:qFormat/>
    <w:rsid w:val="003835B9"/>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numbersright">
    <w:name w:val="numbers right"/>
    <w:qFormat/>
    <w:rsid w:val="003835B9"/>
    <w:pPr>
      <w:spacing w:line="220" w:lineRule="exact"/>
      <w:ind w:left="-720" w:right="-720"/>
      <w:jc w:val="right"/>
    </w:pPr>
    <w:rPr>
      <w:rFonts w:ascii="Helvetica" w:hAnsi="Helvetica"/>
      <w:sz w:val="12"/>
    </w:rPr>
  </w:style>
  <w:style w:type="paragraph" w:customStyle="1" w:styleId="numbersleft">
    <w:name w:val="numbers left"/>
    <w:basedOn w:val="numbersright"/>
    <w:qFormat/>
    <w:rsid w:val="003835B9"/>
    <w:pPr>
      <w:ind w:left="-1160" w:right="9540"/>
    </w:pPr>
  </w:style>
  <w:style w:type="paragraph" w:customStyle="1" w:styleId="notes">
    <w:name w:val="notes"/>
    <w:basedOn w:val="af"/>
    <w:qFormat/>
    <w:rsid w:val="003835B9"/>
    <w:pPr>
      <w:keepNext/>
      <w:widowControl/>
      <w:spacing w:before="160" w:after="80"/>
      <w:ind w:left="1440"/>
    </w:pPr>
    <w:rPr>
      <w:rFonts w:ascii="Times" w:hAnsi="Times"/>
      <w:kern w:val="0"/>
      <w:sz w:val="20"/>
      <w:szCs w:val="20"/>
    </w:rPr>
  </w:style>
  <w:style w:type="paragraph" w:customStyle="1" w:styleId="Encodingheader">
    <w:name w:val="Encoding header"/>
    <w:basedOn w:val="af"/>
    <w:qFormat/>
    <w:rsid w:val="003835B9"/>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tabletitlecontinued">
    <w:name w:val="table title continued"/>
    <w:basedOn w:val="9"/>
    <w:qFormat/>
    <w:rsid w:val="003835B9"/>
    <w:pPr>
      <w:keepLines w:val="0"/>
      <w:widowControl/>
      <w:tabs>
        <w:tab w:val="left" w:pos="2520"/>
      </w:tabs>
      <w:spacing w:before="120" w:after="60" w:line="240" w:lineRule="auto"/>
      <w:ind w:left="1440"/>
      <w:jc w:val="center"/>
    </w:pPr>
    <w:rPr>
      <w:rFonts w:ascii="Helvetica" w:eastAsia="宋体" w:hAnsi="Helvetica"/>
      <w:b/>
      <w:kern w:val="0"/>
      <w:sz w:val="20"/>
      <w:szCs w:val="20"/>
    </w:rPr>
  </w:style>
  <w:style w:type="paragraph" w:customStyle="1" w:styleId="heading8noTOC">
    <w:name w:val="heading 8 no TOC"/>
    <w:basedOn w:val="8"/>
    <w:qFormat/>
    <w:rsid w:val="003835B9"/>
    <w:pPr>
      <w:keepLines w:val="0"/>
      <w:widowControl/>
      <w:spacing w:before="0" w:after="40" w:line="240" w:lineRule="auto"/>
      <w:ind w:left="1440"/>
      <w:jc w:val="center"/>
    </w:pPr>
    <w:rPr>
      <w:rFonts w:ascii="Helvetica" w:eastAsia="宋体" w:hAnsi="Helvetica"/>
      <w:b/>
      <w:kern w:val="0"/>
      <w:sz w:val="20"/>
      <w:szCs w:val="20"/>
    </w:rPr>
  </w:style>
  <w:style w:type="paragraph" w:customStyle="1" w:styleId="EQ">
    <w:name w:val="EQ"/>
    <w:basedOn w:val="af"/>
    <w:next w:val="af"/>
    <w:qFormat/>
    <w:rsid w:val="003835B9"/>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toc0">
    <w:name w:val="toc 0"/>
    <w:basedOn w:val="1"/>
    <w:qFormat/>
    <w:rsid w:val="003835B9"/>
    <w:pPr>
      <w:keepLines w:val="0"/>
      <w:widowControl/>
      <w:pBdr>
        <w:bottom w:val="single" w:sz="2" w:space="2" w:color="auto"/>
      </w:pBdr>
      <w:spacing w:before="160" w:after="160" w:line="240" w:lineRule="auto"/>
      <w:ind w:left="1080" w:hanging="1080"/>
      <w:jc w:val="left"/>
    </w:pPr>
    <w:rPr>
      <w:rFonts w:ascii="Helvetica" w:hAnsi="Helvetica"/>
      <w:bCs w:val="0"/>
      <w:kern w:val="0"/>
      <w:sz w:val="36"/>
      <w:szCs w:val="20"/>
    </w:rPr>
  </w:style>
  <w:style w:type="paragraph" w:customStyle="1" w:styleId="TableTitle0">
    <w:name w:val="Table Title"/>
    <w:basedOn w:val="af"/>
    <w:qFormat/>
    <w:rsid w:val="003835B9"/>
    <w:pPr>
      <w:keepNext/>
      <w:widowControl/>
      <w:spacing w:before="100" w:after="100"/>
      <w:jc w:val="center"/>
    </w:pPr>
    <w:rPr>
      <w:rFonts w:ascii="Helvetica" w:hAnsi="Helvetica"/>
      <w:b/>
      <w:kern w:val="0"/>
      <w:sz w:val="18"/>
      <w:szCs w:val="20"/>
    </w:rPr>
  </w:style>
  <w:style w:type="paragraph" w:customStyle="1" w:styleId="Table1">
    <w:name w:val="Table 1"/>
    <w:basedOn w:val="list1"/>
    <w:qFormat/>
    <w:rsid w:val="003835B9"/>
    <w:pPr>
      <w:spacing w:before="80" w:after="80"/>
      <w:ind w:left="0" w:firstLine="0"/>
      <w:jc w:val="center"/>
    </w:pPr>
  </w:style>
  <w:style w:type="paragraph" w:customStyle="1" w:styleId="Table2">
    <w:name w:val="Table 2"/>
    <w:basedOn w:val="list1"/>
    <w:qFormat/>
    <w:rsid w:val="003835B9"/>
    <w:pPr>
      <w:spacing w:before="80" w:after="80"/>
      <w:ind w:left="0" w:firstLine="0"/>
      <w:jc w:val="center"/>
    </w:pPr>
  </w:style>
  <w:style w:type="paragraph" w:customStyle="1" w:styleId="Table3">
    <w:name w:val="Table 3"/>
    <w:basedOn w:val="list1"/>
    <w:qFormat/>
    <w:rsid w:val="003835B9"/>
    <w:pPr>
      <w:spacing w:before="80" w:after="80"/>
      <w:ind w:left="0" w:firstLine="0"/>
      <w:jc w:val="center"/>
    </w:pPr>
  </w:style>
  <w:style w:type="paragraph" w:customStyle="1" w:styleId="14">
    <w:name w:val="索引标题1"/>
    <w:basedOn w:val="af"/>
    <w:next w:val="11"/>
    <w:qFormat/>
    <w:rsid w:val="003835B9"/>
    <w:pPr>
      <w:widowControl/>
      <w:jc w:val="left"/>
    </w:pPr>
    <w:rPr>
      <w:rFonts w:ascii="Times" w:hAnsi="Times"/>
      <w:kern w:val="0"/>
      <w:sz w:val="20"/>
      <w:szCs w:val="20"/>
    </w:rPr>
  </w:style>
  <w:style w:type="paragraph" w:customStyle="1" w:styleId="Normal1">
    <w:name w:val="Normal1"/>
    <w:qFormat/>
    <w:rsid w:val="003835B9"/>
    <w:pPr>
      <w:widowControl w:val="0"/>
      <w:adjustRightInd w:val="0"/>
      <w:spacing w:line="360" w:lineRule="atLeast"/>
      <w:textAlignment w:val="baseline"/>
    </w:pPr>
    <w:rPr>
      <w:rFonts w:ascii="宋体"/>
      <w:sz w:val="34"/>
    </w:rPr>
  </w:style>
  <w:style w:type="paragraph" w:customStyle="1" w:styleId="TAN">
    <w:name w:val="TAN"/>
    <w:basedOn w:val="af"/>
    <w:qFormat/>
    <w:rsid w:val="003835B9"/>
    <w:pPr>
      <w:keepNext/>
      <w:keepLines/>
      <w:widowControl/>
      <w:ind w:left="851" w:hanging="851"/>
      <w:jc w:val="left"/>
    </w:pPr>
    <w:rPr>
      <w:rFonts w:ascii="Arial" w:hAnsi="Arial"/>
      <w:kern w:val="0"/>
      <w:sz w:val="18"/>
      <w:szCs w:val="20"/>
      <w:lang w:val="en-GB" w:eastAsia="en-US"/>
    </w:rPr>
  </w:style>
  <w:style w:type="paragraph" w:customStyle="1" w:styleId="TF">
    <w:name w:val="TF"/>
    <w:basedOn w:val="af"/>
    <w:qFormat/>
    <w:rsid w:val="003835B9"/>
    <w:pPr>
      <w:keepLines/>
      <w:widowControl/>
      <w:spacing w:after="240"/>
      <w:jc w:val="center"/>
    </w:pPr>
    <w:rPr>
      <w:rFonts w:ascii="Arial" w:hAnsi="Arial"/>
      <w:b/>
      <w:kern w:val="0"/>
      <w:sz w:val="20"/>
      <w:szCs w:val="20"/>
      <w:lang w:val="en-GB" w:eastAsia="en-US"/>
    </w:rPr>
  </w:style>
  <w:style w:type="paragraph" w:customStyle="1" w:styleId="15">
    <w:name w:val="样式1"/>
    <w:basedOn w:val="afff1"/>
    <w:qFormat/>
    <w:rsid w:val="003835B9"/>
    <w:rPr>
      <w:rFonts w:eastAsia="宋体"/>
    </w:rPr>
  </w:style>
  <w:style w:type="paragraph" w:customStyle="1" w:styleId="23">
    <w:name w:val="样式2"/>
    <w:basedOn w:val="affffb"/>
    <w:qFormat/>
    <w:rsid w:val="003835B9"/>
    <w:rPr>
      <w:rFonts w:eastAsia="宋体"/>
    </w:rPr>
  </w:style>
  <w:style w:type="paragraph" w:customStyle="1" w:styleId="150">
    <w:name w:val="样式 一级条标题 + 行距: 1.5 倍行距"/>
    <w:basedOn w:val="ac"/>
    <w:qFormat/>
    <w:rsid w:val="003835B9"/>
    <w:pPr>
      <w:spacing w:beforeLines="0" w:afterLines="0" w:line="360" w:lineRule="auto"/>
      <w:ind w:left="525"/>
    </w:pPr>
    <w:rPr>
      <w:rFonts w:ascii="黑体" w:cs="宋体"/>
    </w:rPr>
  </w:style>
  <w:style w:type="paragraph" w:customStyle="1" w:styleId="a14">
    <w:name w:val="a14"/>
    <w:basedOn w:val="af"/>
    <w:qFormat/>
    <w:rsid w:val="003835B9"/>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00505">
    <w:name w:val="样式 章标题 + 左侧:  0 磅 段前: 0.5 行 段后: 0.5 行"/>
    <w:basedOn w:val="ab"/>
    <w:qFormat/>
    <w:rsid w:val="003835B9"/>
    <w:pPr>
      <w:jc w:val="left"/>
    </w:pPr>
    <w:rPr>
      <w:rFonts w:ascii="黑体"/>
    </w:rPr>
  </w:style>
  <w:style w:type="paragraph" w:customStyle="1" w:styleId="afffffd">
    <w:name w:val="正文 首行缩进"/>
    <w:basedOn w:val="af"/>
    <w:qFormat/>
    <w:rsid w:val="003835B9"/>
    <w:pPr>
      <w:autoSpaceDE w:val="0"/>
      <w:autoSpaceDN w:val="0"/>
      <w:adjustRightInd w:val="0"/>
      <w:spacing w:line="360" w:lineRule="auto"/>
      <w:ind w:firstLine="420"/>
      <w:jc w:val="left"/>
    </w:pPr>
    <w:rPr>
      <w:rFonts w:ascii="宋体" w:hAnsi="Arial Narrow" w:cs="宋体"/>
      <w:kern w:val="0"/>
      <w:szCs w:val="21"/>
    </w:rPr>
  </w:style>
  <w:style w:type="paragraph" w:customStyle="1" w:styleId="0505">
    <w:name w:val="样式 一级条标题 + 段前: 0.5 行 段后: 0.5 行"/>
    <w:basedOn w:val="ac"/>
    <w:qFormat/>
    <w:rsid w:val="003835B9"/>
    <w:rPr>
      <w:rFonts w:cs="宋体"/>
    </w:rPr>
  </w:style>
  <w:style w:type="paragraph" w:customStyle="1" w:styleId="CharCharCharCharCharCharCharCharCharCharCharCharCharCharCharChar">
    <w:name w:val="Char Char Char Char Char Char Char Char Char Char Char Char Char Char Char Char"/>
    <w:basedOn w:val="af"/>
    <w:qFormat/>
    <w:rsid w:val="003835B9"/>
    <w:pPr>
      <w:tabs>
        <w:tab w:val="left" w:pos="360"/>
      </w:tabs>
    </w:pPr>
    <w:rPr>
      <w:sz w:val="24"/>
    </w:rPr>
  </w:style>
  <w:style w:type="paragraph" w:customStyle="1" w:styleId="Char3">
    <w:name w:val="Char"/>
    <w:basedOn w:val="af"/>
    <w:qFormat/>
    <w:rsid w:val="003835B9"/>
    <w:rPr>
      <w:rFonts w:ascii="Tahoma" w:hAnsi="Tahoma"/>
      <w:sz w:val="24"/>
      <w:szCs w:val="20"/>
    </w:rPr>
  </w:style>
  <w:style w:type="paragraph" w:customStyle="1" w:styleId="CharCharCharCharCharCharCharCharCharCharCharCharCharCharCharChar1">
    <w:name w:val="Char Char Char Char Char Char Char Char Char Char Char Char Char Char Char Char1"/>
    <w:basedOn w:val="af"/>
    <w:qFormat/>
    <w:rsid w:val="003835B9"/>
    <w:pPr>
      <w:tabs>
        <w:tab w:val="left" w:pos="360"/>
      </w:tabs>
    </w:pPr>
    <w:rPr>
      <w:sz w:val="24"/>
    </w:rPr>
  </w:style>
  <w:style w:type="paragraph" w:customStyle="1" w:styleId="2CharChar">
    <w:name w:val="样式 样式 首行缩进:  2 字符 Char + 黑色 Char"/>
    <w:basedOn w:val="af"/>
    <w:qFormat/>
    <w:rsid w:val="003835B9"/>
    <w:pPr>
      <w:spacing w:line="360" w:lineRule="auto"/>
      <w:ind w:firstLine="420"/>
    </w:pPr>
    <w:rPr>
      <w:color w:val="000000"/>
      <w:kern w:val="0"/>
      <w:szCs w:val="21"/>
    </w:rPr>
  </w:style>
  <w:style w:type="character" w:customStyle="1" w:styleId="2CharChar3">
    <w:name w:val="样式 样式 首行缩进:  2 字符 Char + 黑色 Char3"/>
    <w:basedOn w:val="af0"/>
    <w:qFormat/>
    <w:rsid w:val="003835B9"/>
    <w:rPr>
      <w:rFonts w:eastAsia="宋体" w:cs="宋体"/>
      <w:color w:val="000000"/>
      <w:kern w:val="2"/>
      <w:sz w:val="21"/>
      <w:szCs w:val="21"/>
      <w:lang w:val="en-US" w:eastAsia="zh-CN" w:bidi="ar-SA"/>
    </w:rPr>
  </w:style>
  <w:style w:type="character" w:customStyle="1" w:styleId="GB2312Char">
    <w:name w:val="样式 一级条标题 + (中文) 楷体_GB2312 四号 Char"/>
    <w:basedOn w:val="af0"/>
    <w:qFormat/>
    <w:rsid w:val="003835B9"/>
    <w:rPr>
      <w:rFonts w:ascii="黑体" w:eastAsia="宋体"/>
      <w:sz w:val="21"/>
      <w:szCs w:val="21"/>
      <w:lang w:val="en-US" w:eastAsia="zh-CN" w:bidi="ar-SA"/>
    </w:rPr>
  </w:style>
  <w:style w:type="paragraph" w:customStyle="1" w:styleId="afffffe">
    <w:name w:val="附录一级"/>
    <w:basedOn w:val="af"/>
    <w:qFormat/>
    <w:rsid w:val="003835B9"/>
    <w:pPr>
      <w:tabs>
        <w:tab w:val="left" w:pos="840"/>
      </w:tabs>
      <w:ind w:left="840" w:hanging="420"/>
    </w:pPr>
    <w:rPr>
      <w:sz w:val="24"/>
    </w:rPr>
  </w:style>
  <w:style w:type="paragraph" w:customStyle="1" w:styleId="61">
    <w:name w:val="6"/>
    <w:basedOn w:val="af"/>
    <w:next w:val="afa"/>
    <w:qFormat/>
    <w:rsid w:val="003835B9"/>
    <w:pPr>
      <w:spacing w:after="120"/>
      <w:ind w:leftChars="200" w:left="420"/>
    </w:pPr>
  </w:style>
  <w:style w:type="paragraph" w:customStyle="1" w:styleId="2CharTimesNewRoman">
    <w:name w:val="样式 样式 样式 首行缩进:  2 字符 Char + 黑色 + Times New Roman 五号"/>
    <w:basedOn w:val="2CharChar"/>
    <w:qFormat/>
    <w:rsid w:val="003835B9"/>
    <w:rPr>
      <w:rFonts w:ascii="宋体" w:hAnsi="宋体"/>
      <w:color w:val="auto"/>
    </w:rPr>
  </w:style>
  <w:style w:type="paragraph" w:customStyle="1" w:styleId="16">
    <w:name w:val="标题1（章）"/>
    <w:basedOn w:val="1"/>
    <w:qFormat/>
    <w:rsid w:val="003835B9"/>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CharCharCharCharCharChar">
    <w:name w:val="Char Char Char Char Char Char"/>
    <w:basedOn w:val="af"/>
    <w:qFormat/>
    <w:rsid w:val="003835B9"/>
    <w:pPr>
      <w:widowControl/>
      <w:autoSpaceDE w:val="0"/>
      <w:autoSpaceDN w:val="0"/>
      <w:adjustRightInd w:val="0"/>
      <w:snapToGrid w:val="0"/>
      <w:spacing w:beforeLines="50" w:afterLines="50" w:line="360" w:lineRule="auto"/>
      <w:ind w:left="113" w:right="113"/>
      <w:jc w:val="center"/>
      <w:outlineLvl w:val="3"/>
    </w:pPr>
    <w:rPr>
      <w:rFonts w:ascii="黑体" w:eastAsia="黑体" w:hAnsi="Tahoma"/>
      <w:b/>
      <w:kern w:val="0"/>
      <w:szCs w:val="20"/>
    </w:rPr>
  </w:style>
  <w:style w:type="paragraph" w:customStyle="1" w:styleId="CharChar">
    <w:name w:val="Char Char"/>
    <w:basedOn w:val="af"/>
    <w:qFormat/>
    <w:rsid w:val="003835B9"/>
    <w:rPr>
      <w:rFonts w:ascii="Tahoma" w:hAnsi="Tahoma"/>
      <w:sz w:val="24"/>
      <w:szCs w:val="20"/>
    </w:rPr>
  </w:style>
  <w:style w:type="paragraph" w:customStyle="1" w:styleId="05051">
    <w:name w:val="样式 一级条标题 + 段前: 0.5 行 段后: 0.5 行1"/>
    <w:basedOn w:val="ac"/>
    <w:qFormat/>
    <w:rsid w:val="003835B9"/>
    <w:pPr>
      <w:numPr>
        <w:ilvl w:val="1"/>
        <w:numId w:val="11"/>
      </w:numPr>
      <w:jc w:val="left"/>
      <w:outlineLvl w:val="1"/>
    </w:pPr>
    <w:rPr>
      <w:rFonts w:cs="宋体"/>
      <w:b/>
      <w:sz w:val="21"/>
      <w:szCs w:val="21"/>
    </w:rPr>
  </w:style>
  <w:style w:type="paragraph" w:customStyle="1" w:styleId="050515">
    <w:name w:val="样式 一级条标题 + 段前: 0.5 行 段后: 0.5 行 行距: 1.5 倍行距"/>
    <w:basedOn w:val="ac"/>
    <w:qFormat/>
    <w:rsid w:val="003835B9"/>
    <w:pPr>
      <w:spacing w:line="360" w:lineRule="auto"/>
      <w:outlineLvl w:val="1"/>
    </w:pPr>
    <w:rPr>
      <w:rFonts w:cs="宋体"/>
    </w:rPr>
  </w:style>
  <w:style w:type="paragraph" w:customStyle="1" w:styleId="affffff">
    <w:name w:val="一级标题条"/>
    <w:basedOn w:val="af5"/>
    <w:next w:val="af"/>
    <w:qFormat/>
    <w:rsid w:val="003835B9"/>
    <w:pPr>
      <w:tabs>
        <w:tab w:val="left" w:pos="360"/>
      </w:tabs>
      <w:autoSpaceDE/>
      <w:autoSpaceDN/>
      <w:adjustRightInd/>
      <w:ind w:left="0" w:firstLineChars="200" w:firstLine="420"/>
    </w:pPr>
    <w:rPr>
      <w:kern w:val="2"/>
      <w:szCs w:val="24"/>
    </w:rPr>
  </w:style>
  <w:style w:type="paragraph" w:customStyle="1" w:styleId="17">
    <w:name w:val="列出段落1"/>
    <w:basedOn w:val="af"/>
    <w:uiPriority w:val="34"/>
    <w:qFormat/>
    <w:rsid w:val="003835B9"/>
    <w:pPr>
      <w:ind w:firstLineChars="200" w:firstLine="420"/>
    </w:pPr>
    <w:rPr>
      <w:rFonts w:ascii="Calibri" w:hAnsi="Calibri"/>
      <w:szCs w:val="22"/>
    </w:rPr>
  </w:style>
  <w:style w:type="paragraph" w:customStyle="1" w:styleId="Default">
    <w:name w:val="Default"/>
    <w:qFormat/>
    <w:rsid w:val="003835B9"/>
    <w:pPr>
      <w:autoSpaceDE w:val="0"/>
      <w:autoSpaceDN w:val="0"/>
      <w:adjustRightInd w:val="0"/>
    </w:pPr>
    <w:rPr>
      <w:color w:val="000000"/>
      <w:sz w:val="24"/>
      <w:szCs w:val="24"/>
    </w:rPr>
  </w:style>
  <w:style w:type="character" w:customStyle="1" w:styleId="apple-style-span">
    <w:name w:val="apple-style-span"/>
    <w:basedOn w:val="af0"/>
    <w:qFormat/>
    <w:rsid w:val="003835B9"/>
  </w:style>
  <w:style w:type="paragraph" w:customStyle="1" w:styleId="CharChar1">
    <w:name w:val="Char Char1"/>
    <w:basedOn w:val="af"/>
    <w:qFormat/>
    <w:rsid w:val="003835B9"/>
    <w:rPr>
      <w:rFonts w:ascii="Tahoma" w:hAnsi="Tahoma"/>
      <w:sz w:val="24"/>
      <w:szCs w:val="20"/>
    </w:rPr>
  </w:style>
  <w:style w:type="character" w:customStyle="1" w:styleId="Char2">
    <w:name w:val="段 Char"/>
    <w:basedOn w:val="af0"/>
    <w:link w:val="afff0"/>
    <w:qFormat/>
    <w:rsid w:val="003835B9"/>
    <w:rPr>
      <w:rFonts w:ascii="宋体"/>
      <w:sz w:val="21"/>
      <w:lang w:val="en-US" w:eastAsia="zh-CN" w:bidi="ar-SA"/>
    </w:rPr>
  </w:style>
  <w:style w:type="paragraph" w:styleId="affffff0">
    <w:name w:val="List Paragraph"/>
    <w:basedOn w:val="af"/>
    <w:uiPriority w:val="34"/>
    <w:qFormat/>
    <w:rsid w:val="003835B9"/>
    <w:pPr>
      <w:ind w:firstLineChars="200" w:firstLine="420"/>
    </w:pPr>
    <w:rPr>
      <w:rFonts w:asciiTheme="minorHAnsi" w:eastAsiaTheme="minorEastAsia" w:hAnsiTheme="minorHAnsi" w:cstheme="minorBidi"/>
      <w:szCs w:val="22"/>
    </w:rPr>
  </w:style>
  <w:style w:type="paragraph" w:customStyle="1" w:styleId="Char20">
    <w:name w:val="Char2"/>
    <w:basedOn w:val="af"/>
    <w:qFormat/>
    <w:rsid w:val="003835B9"/>
    <w:rPr>
      <w:rFonts w:ascii="Tahoma" w:hAnsi="Tahoma"/>
      <w:sz w:val="24"/>
      <w:szCs w:val="20"/>
    </w:rPr>
  </w:style>
  <w:style w:type="paragraph" w:customStyle="1" w:styleId="Char10">
    <w:name w:val="Char1"/>
    <w:basedOn w:val="af"/>
    <w:qFormat/>
    <w:rsid w:val="003835B9"/>
    <w:pPr>
      <w:tabs>
        <w:tab w:val="left" w:pos="360"/>
      </w:tabs>
    </w:pPr>
    <w:rPr>
      <w:sz w:val="24"/>
    </w:rPr>
  </w:style>
  <w:style w:type="character" w:customStyle="1" w:styleId="Char1">
    <w:name w:val="页眉 Char"/>
    <w:basedOn w:val="af0"/>
    <w:link w:val="afe"/>
    <w:uiPriority w:val="99"/>
    <w:qFormat/>
    <w:rsid w:val="003835B9"/>
    <w:rPr>
      <w:kern w:val="2"/>
      <w:sz w:val="18"/>
      <w:szCs w:val="18"/>
    </w:rPr>
  </w:style>
  <w:style w:type="character" w:customStyle="1" w:styleId="Char0">
    <w:name w:val="页脚 Char"/>
    <w:basedOn w:val="af0"/>
    <w:link w:val="afd"/>
    <w:uiPriority w:val="99"/>
    <w:qFormat/>
    <w:rsid w:val="003835B9"/>
    <w:rPr>
      <w:kern w:val="2"/>
      <w:sz w:val="18"/>
      <w:szCs w:val="18"/>
    </w:rPr>
  </w:style>
  <w:style w:type="paragraph" w:customStyle="1" w:styleId="TOC1">
    <w:name w:val="TOC 标题1"/>
    <w:basedOn w:val="1"/>
    <w:next w:val="af"/>
    <w:uiPriority w:val="39"/>
    <w:unhideWhenUsed/>
    <w:qFormat/>
    <w:rsid w:val="003835B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00">
    <w:name w:val="a0"/>
    <w:basedOn w:val="af"/>
    <w:qFormat/>
    <w:rsid w:val="003835B9"/>
    <w:pPr>
      <w:widowControl/>
      <w:spacing w:before="100" w:beforeAutospacing="1" w:after="100" w:afterAutospacing="1"/>
      <w:jc w:val="left"/>
    </w:pPr>
    <w:rPr>
      <w:rFonts w:ascii="宋体" w:hAnsi="宋体" w:cs="宋体"/>
      <w:kern w:val="0"/>
      <w:sz w:val="24"/>
    </w:rPr>
  </w:style>
  <w:style w:type="character" w:customStyle="1" w:styleId="affffff1">
    <w:name w:val="样式 小四"/>
    <w:qFormat/>
    <w:rsid w:val="003835B9"/>
    <w:rPr>
      <w:sz w:val="21"/>
    </w:rPr>
  </w:style>
  <w:style w:type="table" w:customStyle="1" w:styleId="18">
    <w:name w:val="网格型1"/>
    <w:basedOn w:val="af1"/>
    <w:uiPriority w:val="59"/>
    <w:qFormat/>
    <w:rsid w:val="003835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文字 Char"/>
    <w:basedOn w:val="af0"/>
    <w:link w:val="af4"/>
    <w:uiPriority w:val="99"/>
    <w:semiHidden/>
    <w:qFormat/>
    <w:rsid w:val="003835B9"/>
    <w:rPr>
      <w:kern w:val="2"/>
      <w:sz w:val="21"/>
      <w:szCs w:val="24"/>
    </w:rPr>
  </w:style>
  <w:style w:type="paragraph" w:customStyle="1" w:styleId="19">
    <w:name w:val="修订1"/>
    <w:hidden/>
    <w:uiPriority w:val="99"/>
    <w:semiHidden/>
    <w:qFormat/>
    <w:rsid w:val="003835B9"/>
    <w:rPr>
      <w:kern w:val="2"/>
      <w:sz w:val="21"/>
      <w:szCs w:val="24"/>
    </w:rPr>
  </w:style>
  <w:style w:type="character" w:customStyle="1" w:styleId="1Char">
    <w:name w:val="标题 1 Char"/>
    <w:basedOn w:val="af0"/>
    <w:link w:val="1"/>
    <w:uiPriority w:val="9"/>
    <w:qFormat/>
    <w:rsid w:val="003835B9"/>
    <w:rPr>
      <w:b/>
      <w:bCs/>
      <w:kern w:val="44"/>
      <w:sz w:val="44"/>
      <w:szCs w:val="44"/>
    </w:rPr>
  </w:style>
  <w:style w:type="character" w:customStyle="1" w:styleId="2Char">
    <w:name w:val="标题 2 Char"/>
    <w:basedOn w:val="af0"/>
    <w:link w:val="2"/>
    <w:uiPriority w:val="9"/>
    <w:qFormat/>
    <w:rsid w:val="003835B9"/>
    <w:rPr>
      <w:rFonts w:ascii="Arial" w:eastAsia="黑体" w:hAnsi="Arial"/>
      <w:b/>
      <w:bCs/>
      <w:kern w:val="2"/>
      <w:sz w:val="32"/>
      <w:szCs w:val="32"/>
    </w:rPr>
  </w:style>
  <w:style w:type="paragraph" w:customStyle="1" w:styleId="affffff2">
    <w:name w:val="文档正文样式"/>
    <w:basedOn w:val="af"/>
    <w:link w:val="Char4"/>
    <w:qFormat/>
    <w:rsid w:val="009F3625"/>
    <w:pPr>
      <w:spacing w:line="360" w:lineRule="auto"/>
      <w:ind w:firstLine="420"/>
    </w:pPr>
    <w:rPr>
      <w:szCs w:val="20"/>
      <w:lang w:val="zh-CN"/>
    </w:rPr>
  </w:style>
  <w:style w:type="character" w:customStyle="1" w:styleId="Char4">
    <w:name w:val="文档正文样式 Char"/>
    <w:link w:val="affffff2"/>
    <w:qFormat/>
    <w:rsid w:val="009F3625"/>
    <w:rPr>
      <w:kern w:val="2"/>
      <w:sz w:val="21"/>
      <w:lang w:val="zh-CN"/>
    </w:rPr>
  </w:style>
  <w:style w:type="paragraph" w:customStyle="1" w:styleId="style1">
    <w:name w:val="style1"/>
    <w:basedOn w:val="af"/>
    <w:rsid w:val="0027060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pPr>
      <w:widowControl w:val="0"/>
      <w:jc w:val="both"/>
    </w:p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C55BB-86C8-43BE-BBEE-13D779E9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3822</Words>
  <Characters>21791</Characters>
  <Application>Microsoft Office Word</Application>
  <DocSecurity>0</DocSecurity>
  <Lines>181</Lines>
  <Paragraphs>51</Paragraphs>
  <ScaleCrop>false</ScaleCrop>
  <Company>ritt</Company>
  <LinksUpToDate>false</LinksUpToDate>
  <CharactersWithSpaces>25562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buzhe</dc:creator>
  <cp:lastModifiedBy>lw</cp:lastModifiedBy>
  <cp:revision>2</cp:revision>
  <cp:lastPrinted>2019-08-22T09:00:00Z</cp:lastPrinted>
  <dcterms:created xsi:type="dcterms:W3CDTF">2019-10-09T08:18:00Z</dcterms:created>
  <dcterms:modified xsi:type="dcterms:W3CDTF">2019-10-09T08:18:00Z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